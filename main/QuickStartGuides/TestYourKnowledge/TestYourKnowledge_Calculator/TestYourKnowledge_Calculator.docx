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4FDE5" w14:textId="77777777" w:rsidR="00143401" w:rsidRPr="00293B48" w:rsidRDefault="00143401" w:rsidP="00293B48">
      <w:bookmarkStart w:id="0" w:name="_Toc367615048"/>
      <w:bookmarkStart w:id="1" w:name="_Toc367863024"/>
      <w:bookmarkStart w:id="2" w:name="_Toc368225263"/>
    </w:p>
    <w:p w14:paraId="260D2411" w14:textId="77777777" w:rsidR="00143401" w:rsidRPr="00293B48" w:rsidRDefault="00143401" w:rsidP="00293B48"/>
    <w:p w14:paraId="612D6CE7" w14:textId="77777777" w:rsidR="00143401" w:rsidRPr="00293B48" w:rsidRDefault="00143401" w:rsidP="00293B48"/>
    <w:p w14:paraId="26B7B3C2" w14:textId="77777777" w:rsidR="00143401" w:rsidRPr="00293B48" w:rsidRDefault="00143401" w:rsidP="00293B48"/>
    <w:p w14:paraId="7077EB25" w14:textId="77777777" w:rsidR="00143401" w:rsidRPr="00293B48" w:rsidRDefault="00143401" w:rsidP="00293B48"/>
    <w:p w14:paraId="4384EA32" w14:textId="77777777" w:rsidR="00431E76" w:rsidRPr="00293B48" w:rsidRDefault="00431E76" w:rsidP="00293B48"/>
    <w:p w14:paraId="5D194E76" w14:textId="77777777" w:rsidR="00431E76" w:rsidRPr="00293B48" w:rsidRDefault="00431E76" w:rsidP="00293B48"/>
    <w:p w14:paraId="2EE3FDF4" w14:textId="77777777" w:rsidR="00431E76" w:rsidRPr="00293B48" w:rsidRDefault="00431E76" w:rsidP="00293B48">
      <w:bookmarkStart w:id="3" w:name="Intel_High_Level_Synthesis_Compiler:_Ref"/>
      <w:bookmarkEnd w:id="3"/>
    </w:p>
    <w:p w14:paraId="7B92417E" w14:textId="77777777" w:rsidR="00431E76" w:rsidRPr="00293B48" w:rsidRDefault="00431E76" w:rsidP="00293B48"/>
    <w:p w14:paraId="34E78665" w14:textId="08CDF234" w:rsidR="00431E76" w:rsidRPr="002D351D" w:rsidRDefault="008A1276" w:rsidP="002D351D">
      <w:pPr>
        <w:pStyle w:val="DocTitle"/>
      </w:pPr>
      <w:r>
        <w:t>TEST YOUR KNOWLEDGE</w:t>
      </w:r>
      <w:r w:rsidR="00E216CF">
        <w:t xml:space="preserve"> - CALCULATOR</w:t>
      </w:r>
    </w:p>
    <w:p w14:paraId="311BA1D7" w14:textId="77777777" w:rsidR="00431E76" w:rsidRPr="00165A0E" w:rsidRDefault="00431E76" w:rsidP="00431E76">
      <w:pPr>
        <w:pStyle w:val="BodyText"/>
        <w:spacing w:before="11"/>
        <w:rPr>
          <w:b/>
          <w:i/>
          <w:sz w:val="11"/>
        </w:rPr>
      </w:pPr>
      <w:r w:rsidRPr="00165A0E">
        <w:rPr>
          <w:i/>
          <w:noProof/>
        </w:rPr>
        <mc:AlternateContent>
          <mc:Choice Requires="wps">
            <w:drawing>
              <wp:anchor distT="0" distB="0" distL="0" distR="0" simplePos="0" relativeHeight="251659776" behindDoc="1" locked="0" layoutInCell="1" allowOverlap="1" wp14:anchorId="650CE093" wp14:editId="3A1053C0">
                <wp:simplePos x="0" y="0"/>
                <wp:positionH relativeFrom="page">
                  <wp:posOffset>1016000</wp:posOffset>
                </wp:positionH>
                <wp:positionV relativeFrom="paragraph">
                  <wp:posOffset>126365</wp:posOffset>
                </wp:positionV>
                <wp:extent cx="5842000" cy="0"/>
                <wp:effectExtent l="15875" t="11430" r="9525" b="17145"/>
                <wp:wrapTopAndBottom/>
                <wp:docPr id="1002"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19050">
                          <a:solidFill>
                            <a:srgbClr val="CECE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5111B" id="Line 915"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pt,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" strokecolor="#cecece" strokeweight="1.5pt">
                <w10:wrap type="topAndBottom" anchorx="page"/>
              </v:line>
            </w:pict>
          </mc:Fallback>
        </mc:AlternateContent>
      </w:r>
    </w:p>
    <w:p w14:paraId="3D03DE57" w14:textId="64B2EABE" w:rsidR="00431E76" w:rsidRDefault="00431E76" w:rsidP="008A1276">
      <w:pPr>
        <w:pStyle w:val="BodyText"/>
        <w:spacing w:before="105"/>
      </w:pPr>
    </w:p>
    <w:p w14:paraId="3EE45ED4" w14:textId="77777777" w:rsidR="008A1276" w:rsidRPr="002D351D" w:rsidRDefault="008A1276" w:rsidP="008A1276">
      <w:pPr>
        <w:pStyle w:val="BodyText"/>
        <w:spacing w:before="105"/>
      </w:pPr>
    </w:p>
    <w:p w14:paraId="587578BC" w14:textId="3FD70829" w:rsidR="00431E76" w:rsidRPr="002D351D" w:rsidRDefault="00431E76" w:rsidP="0046726E">
      <w:pPr>
        <w:pStyle w:val="BodyText"/>
        <w:spacing w:before="105"/>
        <w:ind w:left="280" w:hanging="1360"/>
        <w:rPr>
          <w:b/>
        </w:rPr>
      </w:pPr>
      <w:r w:rsidRPr="002D351D">
        <w:t xml:space="preserve">Last updated: </w:t>
      </w:r>
      <w:sdt>
        <w:sdtPr>
          <w:rPr>
            <w:rStyle w:val="Date1"/>
          </w:rPr>
          <w:alias w:val="date"/>
          <w:tag w:val="date"/>
          <w:id w:val="-1519762850"/>
          <w:placeholder>
            <w:docPart w:val="2C18B827F23D41738ABB529D999645E4"/>
          </w:placeholder>
        </w:sdtPr>
        <w:sdtEndPr>
          <w:rPr>
            <w:rStyle w:val="Date1"/>
          </w:rPr>
        </w:sdtEndPr>
        <w:sdtContent>
          <w:r w:rsidR="002C2E48" w:rsidRPr="000A01CA">
            <w:rPr>
              <w:rStyle w:val="Date1"/>
            </w:rPr>
            <w:t>[</w:t>
          </w:r>
          <w:r w:rsidR="008A1276">
            <w:rPr>
              <w:rStyle w:val="Date1"/>
            </w:rPr>
            <w:t>2</w:t>
          </w:r>
          <w:r w:rsidR="00C121ED">
            <w:rPr>
              <w:rStyle w:val="Date1"/>
            </w:rPr>
            <w:t>5</w:t>
          </w:r>
          <w:r w:rsidR="008A1276">
            <w:rPr>
              <w:rStyle w:val="Date1"/>
            </w:rPr>
            <w:t xml:space="preserve"> </w:t>
          </w:r>
          <w:proofErr w:type="gramStart"/>
          <w:r w:rsidR="008A1276">
            <w:rPr>
              <w:rStyle w:val="Date1"/>
            </w:rPr>
            <w:t>June,</w:t>
          </w:r>
          <w:proofErr w:type="gramEnd"/>
          <w:r w:rsidR="008A1276">
            <w:rPr>
              <w:rStyle w:val="Date1"/>
            </w:rPr>
            <w:t xml:space="preserve"> 2021</w:t>
          </w:r>
          <w:r w:rsidR="002C2E48" w:rsidRPr="000A01CA">
            <w:rPr>
              <w:rStyle w:val="Date1"/>
            </w:rPr>
            <w:t>]</w:t>
          </w:r>
        </w:sdtContent>
      </w:sdt>
    </w:p>
    <w:p w14:paraId="25561D9D" w14:textId="3A61ED2A" w:rsidR="00535F8D" w:rsidRPr="008A1276" w:rsidRDefault="006E6AD6" w:rsidP="008A1276">
      <w:pPr>
        <w:pStyle w:val="Classification"/>
        <w:rPr>
          <w:i w:val="0"/>
          <w:sz w:val="20"/>
        </w:rPr>
      </w:pPr>
      <w:bookmarkStart w:id="4" w:name="Classification"/>
      <w:r w:rsidRPr="002D351D">
        <w:rPr>
          <w:i w:val="0"/>
          <w:sz w:val="20"/>
        </w:rPr>
        <w:t xml:space="preserve"> </w:t>
      </w:r>
      <w:sdt>
        <w:sdtPr>
          <w:rPr>
            <w:i w:val="0"/>
            <w:sz w:val="20"/>
          </w:rPr>
          <w:alias w:val="Classification"/>
          <w:tag w:val="Classification"/>
          <w:id w:val="-1549217419"/>
          <w:lock w:val="sdtLocked"/>
          <w:placeholder>
            <w:docPart w:val="CBBCE6E4806844F3806445F33BAE646E"/>
          </w:placeholder>
          <w:dropDownList>
            <w:listItem w:displayText="Intel Confidential" w:value="Intel Confidential"/>
            <w:listItem w:displayText=" " w:value=" "/>
            <w:listItem w:displayText="Intel Top Secret" w:value="Intel Top Secret"/>
          </w:dropDownList>
        </w:sdtPr>
        <w:sdtEndPr/>
        <w:sdtContent>
          <w:r w:rsidR="008A1276">
            <w:rPr>
              <w:i w:val="0"/>
              <w:sz w:val="20"/>
            </w:rPr>
            <w:t xml:space="preserve"> </w:t>
          </w:r>
        </w:sdtContent>
      </w:sdt>
      <w:bookmarkEnd w:id="4"/>
    </w:p>
    <w:p w14:paraId="73BAC77B" w14:textId="77777777" w:rsidR="00535F8D" w:rsidRPr="00165A0E" w:rsidRDefault="00535F8D" w:rsidP="00535F8D">
      <w:pPr>
        <w:pStyle w:val="Body"/>
        <w:rPr>
          <w:i/>
        </w:rPr>
      </w:pPr>
    </w:p>
    <w:p w14:paraId="30E90F77" w14:textId="77777777" w:rsidR="00251274" w:rsidRPr="002D351D" w:rsidRDefault="00251274" w:rsidP="00535F8D">
      <w:pPr>
        <w:pStyle w:val="Body"/>
      </w:pPr>
    </w:p>
    <w:p w14:paraId="78031DDF" w14:textId="77777777" w:rsidR="00E8634A" w:rsidRPr="002D351D" w:rsidRDefault="00E8634A" w:rsidP="00E8634A">
      <w:pPr>
        <w:pStyle w:val="Legal"/>
      </w:pPr>
      <w:r w:rsidRPr="002D351D">
        <w:t xml:space="preserve">You may not use or facilitate the use of this document in connection with any infringement or other legal analysis concerning Intel products described herein. </w:t>
      </w:r>
    </w:p>
    <w:p w14:paraId="2A9DE574" w14:textId="77777777" w:rsidR="00E8634A" w:rsidRPr="002D351D" w:rsidRDefault="00E8634A" w:rsidP="00E8634A">
      <w:pPr>
        <w:pStyle w:val="Legal"/>
      </w:pPr>
      <w:r w:rsidRPr="002D351D">
        <w:t>No license (express or implied, by estoppel or otherwise) to any intellectual property rights is granted by this document.</w:t>
      </w:r>
    </w:p>
    <w:p w14:paraId="06786D48" w14:textId="77777777" w:rsidR="00E8634A" w:rsidRPr="002D351D" w:rsidRDefault="00E8634A" w:rsidP="00E8634A">
      <w:pPr>
        <w:pStyle w:val="Legal"/>
      </w:pPr>
      <w:r w:rsidRPr="002D351D">
        <w:t>All information provided here is subject to change without notice. Contact your Intel representative to obtain the latest Intel product specifications and roadmaps.</w:t>
      </w:r>
    </w:p>
    <w:p w14:paraId="55052A56" w14:textId="77777777" w:rsidR="00E8634A" w:rsidRPr="002D351D" w:rsidRDefault="00E8634A" w:rsidP="00E8634A">
      <w:pPr>
        <w:pStyle w:val="Legal"/>
      </w:pPr>
      <w:r w:rsidRPr="002D351D">
        <w:t>The products described may contain design defects or errors known as errata which may cause the product to deviate from published specifications. Current characterized errata are available on request.</w:t>
      </w:r>
    </w:p>
    <w:p w14:paraId="42361483" w14:textId="2F761419" w:rsidR="00E8634A" w:rsidRPr="002D351D" w:rsidRDefault="00E22DCF" w:rsidP="00E8634A">
      <w:pPr>
        <w:pStyle w:val="Legal"/>
      </w:pPr>
      <w:r w:rsidRPr="00E22DCF">
        <w:t>Intel Corporation. All rights reserved. Intel, the Intel logo, and other Intel marks are trademarks of Intel Corporation or its subsidiaries</w:t>
      </w:r>
      <w:r w:rsidR="00E8634A" w:rsidRPr="002D351D">
        <w:t xml:space="preserve">. Intel warrants performance of its FPGA and semiconductor products to current specifications in accordance with Intel's standard </w:t>
      </w:r>
      <w:proofErr w:type="gramStart"/>
      <w:r w:rsidR="00E8634A" w:rsidRPr="002D351D">
        <w:t>warranty, but</w:t>
      </w:r>
      <w:proofErr w:type="gramEnd"/>
      <w:r w:rsidR="00E8634A" w:rsidRPr="002D351D">
        <w:t xml:space="preserve">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FBDB551" w14:textId="77777777" w:rsidR="00E8634A" w:rsidRPr="002D351D" w:rsidRDefault="00E8634A" w:rsidP="00E8634A">
      <w:pPr>
        <w:pStyle w:val="Legal"/>
      </w:pPr>
      <w:r w:rsidRPr="002D351D">
        <w:t>*Other names and brands may be claimed as the property of others.</w:t>
      </w:r>
    </w:p>
    <w:p w14:paraId="3A143901" w14:textId="1DF25EC3" w:rsidR="000F7A58" w:rsidRPr="002D351D" w:rsidRDefault="00E8634A" w:rsidP="008A1276">
      <w:pPr>
        <w:pStyle w:val="Legal"/>
      </w:pPr>
      <w:r w:rsidRPr="002D351D">
        <w:t>Copyright © 20</w:t>
      </w:r>
      <w:r w:rsidR="00E3657B">
        <w:t>2</w:t>
      </w:r>
      <w:r w:rsidR="00E22DCF">
        <w:t>1</w:t>
      </w:r>
      <w:r w:rsidRPr="002D351D">
        <w:t>, Intel Corporation. All rights reserved.</w:t>
      </w:r>
    </w:p>
    <w:p w14:paraId="01342D73" w14:textId="77777777" w:rsidR="00554F28" w:rsidRDefault="00143401" w:rsidP="00C121ED">
      <w:pPr>
        <w:pStyle w:val="HeadingTOC"/>
        <w:rPr>
          <w:noProof/>
        </w:rPr>
      </w:pPr>
      <w:r w:rsidRPr="002D351D">
        <w:rPr>
          <w:i w:val="0"/>
        </w:rPr>
        <w:lastRenderedPageBreak/>
        <w:t>Contents</w:t>
      </w:r>
      <w:r w:rsidR="00165A0E" w:rsidRPr="002D351D">
        <w:fldChar w:fldCharType="begin"/>
      </w:r>
      <w:r w:rsidR="00165A0E" w:rsidRPr="002D351D">
        <w:instrText xml:space="preserve"> TOC \o "3-3" \h \z \t "Heading 1,1,Heading 2,2,Heading 6,1,Heading 7,2,Heading 8,3,Heading 9,4,zHeading_1_Appendix,1,zHeading_2_Appendix,2,zHeading_3_Appendix,3" </w:instrText>
      </w:r>
      <w:r w:rsidR="00165A0E" w:rsidRPr="002D351D">
        <w:fldChar w:fldCharType="separate"/>
      </w:r>
    </w:p>
    <w:p w14:paraId="6E30F359" w14:textId="2B87A586" w:rsidR="00554F28" w:rsidRDefault="008D7628">
      <w:pPr>
        <w:pStyle w:val="TOC1"/>
        <w:rPr>
          <w:rFonts w:asciiTheme="minorHAnsi" w:eastAsiaTheme="minorEastAsia" w:hAnsiTheme="minorHAnsi" w:cstheme="minorBidi"/>
          <w:b w:val="0"/>
          <w:noProof/>
          <w:color w:val="auto"/>
          <w:sz w:val="22"/>
          <w:szCs w:val="22"/>
        </w:rPr>
      </w:pPr>
      <w:hyperlink w:anchor="_Toc75523732" w:history="1">
        <w:r w:rsidR="00554F28" w:rsidRPr="00554DE5">
          <w:rPr>
            <w:rStyle w:val="Hyperlink"/>
            <w:noProof/>
          </w:rPr>
          <w:t>1.0</w:t>
        </w:r>
        <w:r w:rsidR="00554F28">
          <w:rPr>
            <w:rFonts w:asciiTheme="minorHAnsi" w:eastAsiaTheme="minorEastAsia" w:hAnsiTheme="minorHAnsi" w:cstheme="minorBidi"/>
            <w:b w:val="0"/>
            <w:noProof/>
            <w:color w:val="auto"/>
            <w:sz w:val="22"/>
            <w:szCs w:val="22"/>
          </w:rPr>
          <w:tab/>
        </w:r>
        <w:r w:rsidR="00554F28" w:rsidRPr="00554DE5">
          <w:rPr>
            <w:rStyle w:val="Hyperlink"/>
            <w:noProof/>
          </w:rPr>
          <w:t>Introduction</w:t>
        </w:r>
        <w:r w:rsidR="00554F28">
          <w:rPr>
            <w:noProof/>
            <w:webHidden/>
          </w:rPr>
          <w:tab/>
        </w:r>
        <w:r w:rsidR="00554F28">
          <w:rPr>
            <w:noProof/>
            <w:webHidden/>
          </w:rPr>
          <w:fldChar w:fldCharType="begin"/>
        </w:r>
        <w:r w:rsidR="00554F28">
          <w:rPr>
            <w:noProof/>
            <w:webHidden/>
          </w:rPr>
          <w:instrText xml:space="preserve"> PAGEREF _Toc75523732 \h </w:instrText>
        </w:r>
        <w:r w:rsidR="00554F28">
          <w:rPr>
            <w:noProof/>
            <w:webHidden/>
          </w:rPr>
        </w:r>
        <w:r w:rsidR="00554F28">
          <w:rPr>
            <w:noProof/>
            <w:webHidden/>
          </w:rPr>
          <w:fldChar w:fldCharType="separate"/>
        </w:r>
        <w:r w:rsidR="008A2D14">
          <w:rPr>
            <w:noProof/>
            <w:webHidden/>
          </w:rPr>
          <w:t>3</w:t>
        </w:r>
        <w:r w:rsidR="00554F28">
          <w:rPr>
            <w:noProof/>
            <w:webHidden/>
          </w:rPr>
          <w:fldChar w:fldCharType="end"/>
        </w:r>
      </w:hyperlink>
    </w:p>
    <w:p w14:paraId="66F48E19" w14:textId="3A83E774" w:rsidR="00554F28" w:rsidRDefault="008D7628">
      <w:pPr>
        <w:pStyle w:val="TOC2"/>
        <w:rPr>
          <w:rFonts w:asciiTheme="minorHAnsi" w:eastAsiaTheme="minorEastAsia" w:hAnsiTheme="minorHAnsi" w:cstheme="minorBidi"/>
          <w:noProof/>
          <w:color w:val="auto"/>
          <w:sz w:val="22"/>
          <w:szCs w:val="22"/>
        </w:rPr>
      </w:pPr>
      <w:hyperlink w:anchor="_Toc75523733" w:history="1">
        <w:r w:rsidR="00554F28" w:rsidRPr="00554DE5">
          <w:rPr>
            <w:rStyle w:val="Hyperlink"/>
            <w:noProof/>
            <w14:scene3d>
              <w14:camera w14:prst="orthographicFront"/>
              <w14:lightRig w14:rig="threePt" w14:dir="t">
                <w14:rot w14:lat="0" w14:lon="0" w14:rev="0"/>
              </w14:lightRig>
            </w14:scene3d>
          </w:rPr>
          <w:t>1.1</w:t>
        </w:r>
        <w:r w:rsidR="00554F28">
          <w:rPr>
            <w:rFonts w:asciiTheme="minorHAnsi" w:eastAsiaTheme="minorEastAsia" w:hAnsiTheme="minorHAnsi" w:cstheme="minorBidi"/>
            <w:noProof/>
            <w:color w:val="auto"/>
            <w:sz w:val="22"/>
            <w:szCs w:val="22"/>
          </w:rPr>
          <w:tab/>
        </w:r>
        <w:r w:rsidR="00554F28" w:rsidRPr="00554DE5">
          <w:rPr>
            <w:rStyle w:val="Hyperlink"/>
            <w:noProof/>
          </w:rPr>
          <w:t>Prerequisites</w:t>
        </w:r>
        <w:r w:rsidR="00554F28">
          <w:rPr>
            <w:noProof/>
            <w:webHidden/>
          </w:rPr>
          <w:tab/>
        </w:r>
        <w:r w:rsidR="00554F28">
          <w:rPr>
            <w:noProof/>
            <w:webHidden/>
          </w:rPr>
          <w:fldChar w:fldCharType="begin"/>
        </w:r>
        <w:r w:rsidR="00554F28">
          <w:rPr>
            <w:noProof/>
            <w:webHidden/>
          </w:rPr>
          <w:instrText xml:space="preserve"> PAGEREF _Toc75523733 \h </w:instrText>
        </w:r>
        <w:r w:rsidR="00554F28">
          <w:rPr>
            <w:noProof/>
            <w:webHidden/>
          </w:rPr>
        </w:r>
        <w:r w:rsidR="00554F28">
          <w:rPr>
            <w:noProof/>
            <w:webHidden/>
          </w:rPr>
          <w:fldChar w:fldCharType="separate"/>
        </w:r>
        <w:r w:rsidR="008A2D14">
          <w:rPr>
            <w:noProof/>
            <w:webHidden/>
          </w:rPr>
          <w:t>3</w:t>
        </w:r>
        <w:r w:rsidR="00554F28">
          <w:rPr>
            <w:noProof/>
            <w:webHidden/>
          </w:rPr>
          <w:fldChar w:fldCharType="end"/>
        </w:r>
      </w:hyperlink>
    </w:p>
    <w:p w14:paraId="4EFC3D28" w14:textId="1B22BE5A" w:rsidR="00554F28" w:rsidRDefault="008D7628">
      <w:pPr>
        <w:pStyle w:val="TOC2"/>
        <w:rPr>
          <w:rFonts w:asciiTheme="minorHAnsi" w:eastAsiaTheme="minorEastAsia" w:hAnsiTheme="minorHAnsi" w:cstheme="minorBidi"/>
          <w:noProof/>
          <w:color w:val="auto"/>
          <w:sz w:val="22"/>
          <w:szCs w:val="22"/>
        </w:rPr>
      </w:pPr>
      <w:hyperlink w:anchor="_Toc75523734" w:history="1">
        <w:r w:rsidR="00554F28" w:rsidRPr="00554DE5">
          <w:rPr>
            <w:rStyle w:val="Hyperlink"/>
            <w:noProof/>
            <w14:scene3d>
              <w14:camera w14:prst="orthographicFront"/>
              <w14:lightRig w14:rig="threePt" w14:dir="t">
                <w14:rot w14:lat="0" w14:lon="0" w14:rev="0"/>
              </w14:lightRig>
            </w14:scene3d>
          </w:rPr>
          <w:t>1.2</w:t>
        </w:r>
        <w:r w:rsidR="00554F28">
          <w:rPr>
            <w:rFonts w:asciiTheme="minorHAnsi" w:eastAsiaTheme="minorEastAsia" w:hAnsiTheme="minorHAnsi" w:cstheme="minorBidi"/>
            <w:noProof/>
            <w:color w:val="auto"/>
            <w:sz w:val="22"/>
            <w:szCs w:val="22"/>
          </w:rPr>
          <w:tab/>
        </w:r>
        <w:r w:rsidR="00554F28" w:rsidRPr="00554DE5">
          <w:rPr>
            <w:rStyle w:val="Hyperlink"/>
            <w:noProof/>
          </w:rPr>
          <w:t>Reference Documents</w:t>
        </w:r>
        <w:r w:rsidR="00554F28">
          <w:rPr>
            <w:noProof/>
            <w:webHidden/>
          </w:rPr>
          <w:tab/>
        </w:r>
        <w:r w:rsidR="00554F28">
          <w:rPr>
            <w:noProof/>
            <w:webHidden/>
          </w:rPr>
          <w:fldChar w:fldCharType="begin"/>
        </w:r>
        <w:r w:rsidR="00554F28">
          <w:rPr>
            <w:noProof/>
            <w:webHidden/>
          </w:rPr>
          <w:instrText xml:space="preserve"> PAGEREF _Toc75523734 \h </w:instrText>
        </w:r>
        <w:r w:rsidR="00554F28">
          <w:rPr>
            <w:noProof/>
            <w:webHidden/>
          </w:rPr>
        </w:r>
        <w:r w:rsidR="00554F28">
          <w:rPr>
            <w:noProof/>
            <w:webHidden/>
          </w:rPr>
          <w:fldChar w:fldCharType="separate"/>
        </w:r>
        <w:r w:rsidR="008A2D14">
          <w:rPr>
            <w:noProof/>
            <w:webHidden/>
          </w:rPr>
          <w:t>3</w:t>
        </w:r>
        <w:r w:rsidR="00554F28">
          <w:rPr>
            <w:noProof/>
            <w:webHidden/>
          </w:rPr>
          <w:fldChar w:fldCharType="end"/>
        </w:r>
      </w:hyperlink>
    </w:p>
    <w:p w14:paraId="3DC30CD6" w14:textId="11EFD1DC" w:rsidR="00554F28" w:rsidRDefault="008D7628">
      <w:pPr>
        <w:pStyle w:val="TOC1"/>
        <w:rPr>
          <w:rFonts w:asciiTheme="minorHAnsi" w:eastAsiaTheme="minorEastAsia" w:hAnsiTheme="minorHAnsi" w:cstheme="minorBidi"/>
          <w:b w:val="0"/>
          <w:noProof/>
          <w:color w:val="auto"/>
          <w:sz w:val="22"/>
          <w:szCs w:val="22"/>
        </w:rPr>
      </w:pPr>
      <w:hyperlink w:anchor="_Toc75523735" w:history="1">
        <w:r w:rsidR="00554F28" w:rsidRPr="00554DE5">
          <w:rPr>
            <w:rStyle w:val="Hyperlink"/>
            <w:noProof/>
          </w:rPr>
          <w:t>2.0</w:t>
        </w:r>
        <w:r w:rsidR="00554F28">
          <w:rPr>
            <w:rFonts w:asciiTheme="minorHAnsi" w:eastAsiaTheme="minorEastAsia" w:hAnsiTheme="minorHAnsi" w:cstheme="minorBidi"/>
            <w:b w:val="0"/>
            <w:noProof/>
            <w:color w:val="auto"/>
            <w:sz w:val="22"/>
            <w:szCs w:val="22"/>
          </w:rPr>
          <w:tab/>
        </w:r>
        <w:r w:rsidR="00554F28" w:rsidRPr="00554DE5">
          <w:rPr>
            <w:rStyle w:val="Hyperlink"/>
            <w:noProof/>
          </w:rPr>
          <w:t>Top Level Schematic</w:t>
        </w:r>
        <w:r w:rsidR="00554F28">
          <w:rPr>
            <w:noProof/>
            <w:webHidden/>
          </w:rPr>
          <w:tab/>
        </w:r>
        <w:r w:rsidR="00554F28">
          <w:rPr>
            <w:noProof/>
            <w:webHidden/>
          </w:rPr>
          <w:fldChar w:fldCharType="begin"/>
        </w:r>
        <w:r w:rsidR="00554F28">
          <w:rPr>
            <w:noProof/>
            <w:webHidden/>
          </w:rPr>
          <w:instrText xml:space="preserve"> PAGEREF _Toc75523735 \h </w:instrText>
        </w:r>
        <w:r w:rsidR="00554F28">
          <w:rPr>
            <w:noProof/>
            <w:webHidden/>
          </w:rPr>
        </w:r>
        <w:r w:rsidR="00554F28">
          <w:rPr>
            <w:noProof/>
            <w:webHidden/>
          </w:rPr>
          <w:fldChar w:fldCharType="separate"/>
        </w:r>
        <w:r w:rsidR="008A2D14">
          <w:rPr>
            <w:noProof/>
            <w:webHidden/>
          </w:rPr>
          <w:t>4</w:t>
        </w:r>
        <w:r w:rsidR="00554F28">
          <w:rPr>
            <w:noProof/>
            <w:webHidden/>
          </w:rPr>
          <w:fldChar w:fldCharType="end"/>
        </w:r>
      </w:hyperlink>
    </w:p>
    <w:p w14:paraId="7ED03765" w14:textId="5567FECF" w:rsidR="00554F28" w:rsidRDefault="008D7628">
      <w:pPr>
        <w:pStyle w:val="TOC1"/>
        <w:rPr>
          <w:rFonts w:asciiTheme="minorHAnsi" w:eastAsiaTheme="minorEastAsia" w:hAnsiTheme="minorHAnsi" w:cstheme="minorBidi"/>
          <w:b w:val="0"/>
          <w:noProof/>
          <w:color w:val="auto"/>
          <w:sz w:val="22"/>
          <w:szCs w:val="22"/>
        </w:rPr>
      </w:pPr>
      <w:hyperlink w:anchor="_Toc75523736" w:history="1">
        <w:r w:rsidR="00554F28" w:rsidRPr="00554DE5">
          <w:rPr>
            <w:rStyle w:val="Hyperlink"/>
            <w:noProof/>
          </w:rPr>
          <w:t>3.0</w:t>
        </w:r>
        <w:r w:rsidR="00554F28">
          <w:rPr>
            <w:rFonts w:asciiTheme="minorHAnsi" w:eastAsiaTheme="minorEastAsia" w:hAnsiTheme="minorHAnsi" w:cstheme="minorBidi"/>
            <w:b w:val="0"/>
            <w:noProof/>
            <w:color w:val="auto"/>
            <w:sz w:val="22"/>
            <w:szCs w:val="22"/>
          </w:rPr>
          <w:tab/>
        </w:r>
        <w:r w:rsidR="00554F28" w:rsidRPr="00554DE5">
          <w:rPr>
            <w:rStyle w:val="Hyperlink"/>
            <w:noProof/>
          </w:rPr>
          <w:t>Modules Provided</w:t>
        </w:r>
        <w:r w:rsidR="00554F28">
          <w:rPr>
            <w:noProof/>
            <w:webHidden/>
          </w:rPr>
          <w:tab/>
        </w:r>
        <w:r w:rsidR="00554F28">
          <w:rPr>
            <w:noProof/>
            <w:webHidden/>
          </w:rPr>
          <w:fldChar w:fldCharType="begin"/>
        </w:r>
        <w:r w:rsidR="00554F28">
          <w:rPr>
            <w:noProof/>
            <w:webHidden/>
          </w:rPr>
          <w:instrText xml:space="preserve"> PAGEREF _Toc75523736 \h </w:instrText>
        </w:r>
        <w:r w:rsidR="00554F28">
          <w:rPr>
            <w:noProof/>
            <w:webHidden/>
          </w:rPr>
        </w:r>
        <w:r w:rsidR="00554F28">
          <w:rPr>
            <w:noProof/>
            <w:webHidden/>
          </w:rPr>
          <w:fldChar w:fldCharType="separate"/>
        </w:r>
        <w:r w:rsidR="008A2D14">
          <w:rPr>
            <w:noProof/>
            <w:webHidden/>
          </w:rPr>
          <w:t>5</w:t>
        </w:r>
        <w:r w:rsidR="00554F28">
          <w:rPr>
            <w:noProof/>
            <w:webHidden/>
          </w:rPr>
          <w:fldChar w:fldCharType="end"/>
        </w:r>
      </w:hyperlink>
    </w:p>
    <w:p w14:paraId="14EA0CBD" w14:textId="56D424D1" w:rsidR="00554F28" w:rsidRDefault="008D7628">
      <w:pPr>
        <w:pStyle w:val="TOC2"/>
        <w:rPr>
          <w:rFonts w:asciiTheme="minorHAnsi" w:eastAsiaTheme="minorEastAsia" w:hAnsiTheme="minorHAnsi" w:cstheme="minorBidi"/>
          <w:noProof/>
          <w:color w:val="auto"/>
          <w:sz w:val="22"/>
          <w:szCs w:val="22"/>
        </w:rPr>
      </w:pPr>
      <w:hyperlink w:anchor="_Toc75523737" w:history="1">
        <w:r w:rsidR="00554F28" w:rsidRPr="00554DE5">
          <w:rPr>
            <w:rStyle w:val="Hyperlink"/>
            <w:noProof/>
            <w14:scene3d>
              <w14:camera w14:prst="orthographicFront"/>
              <w14:lightRig w14:rig="threePt" w14:dir="t">
                <w14:rot w14:lat="0" w14:lon="0" w14:rev="0"/>
              </w14:lightRig>
            </w14:scene3d>
          </w:rPr>
          <w:t>3.1</w:t>
        </w:r>
        <w:r w:rsidR="00554F28">
          <w:rPr>
            <w:rFonts w:asciiTheme="minorHAnsi" w:eastAsiaTheme="minorEastAsia" w:hAnsiTheme="minorHAnsi" w:cstheme="minorBidi"/>
            <w:noProof/>
            <w:color w:val="auto"/>
            <w:sz w:val="22"/>
            <w:szCs w:val="22"/>
          </w:rPr>
          <w:tab/>
        </w:r>
        <w:r w:rsidR="00554F28" w:rsidRPr="00554DE5">
          <w:rPr>
            <w:rStyle w:val="Hyperlink"/>
            <w:noProof/>
          </w:rPr>
          <w:t>Ctr 0-98 *change to 0-99 (built from IP catalog)</w:t>
        </w:r>
        <w:r w:rsidR="00554F28">
          <w:rPr>
            <w:noProof/>
            <w:webHidden/>
          </w:rPr>
          <w:tab/>
        </w:r>
        <w:r w:rsidR="00554F28">
          <w:rPr>
            <w:noProof/>
            <w:webHidden/>
          </w:rPr>
          <w:fldChar w:fldCharType="begin"/>
        </w:r>
        <w:r w:rsidR="00554F28">
          <w:rPr>
            <w:noProof/>
            <w:webHidden/>
          </w:rPr>
          <w:instrText xml:space="preserve"> PAGEREF _Toc75523737 \h </w:instrText>
        </w:r>
        <w:r w:rsidR="00554F28">
          <w:rPr>
            <w:noProof/>
            <w:webHidden/>
          </w:rPr>
        </w:r>
        <w:r w:rsidR="00554F28">
          <w:rPr>
            <w:noProof/>
            <w:webHidden/>
          </w:rPr>
          <w:fldChar w:fldCharType="separate"/>
        </w:r>
        <w:r w:rsidR="008A2D14">
          <w:rPr>
            <w:noProof/>
            <w:webHidden/>
          </w:rPr>
          <w:t>5</w:t>
        </w:r>
        <w:r w:rsidR="00554F28">
          <w:rPr>
            <w:noProof/>
            <w:webHidden/>
          </w:rPr>
          <w:fldChar w:fldCharType="end"/>
        </w:r>
      </w:hyperlink>
    </w:p>
    <w:p w14:paraId="71F769A0" w14:textId="32963307" w:rsidR="00554F28" w:rsidRDefault="008D7628">
      <w:pPr>
        <w:pStyle w:val="TOC2"/>
        <w:rPr>
          <w:rFonts w:asciiTheme="minorHAnsi" w:eastAsiaTheme="minorEastAsia" w:hAnsiTheme="minorHAnsi" w:cstheme="minorBidi"/>
          <w:noProof/>
          <w:color w:val="auto"/>
          <w:sz w:val="22"/>
          <w:szCs w:val="22"/>
        </w:rPr>
      </w:pPr>
      <w:hyperlink w:anchor="_Toc75523738" w:history="1">
        <w:r w:rsidR="00554F28" w:rsidRPr="00554DE5">
          <w:rPr>
            <w:rStyle w:val="Hyperlink"/>
            <w:noProof/>
            <w14:scene3d>
              <w14:camera w14:prst="orthographicFront"/>
              <w14:lightRig w14:rig="threePt" w14:dir="t">
                <w14:rot w14:lat="0" w14:lon="0" w14:rev="0"/>
              </w14:lightRig>
            </w14:scene3d>
          </w:rPr>
          <w:t>3.2</w:t>
        </w:r>
        <w:r w:rsidR="00554F28">
          <w:rPr>
            <w:rFonts w:asciiTheme="minorHAnsi" w:eastAsiaTheme="minorEastAsia" w:hAnsiTheme="minorHAnsi" w:cstheme="minorBidi"/>
            <w:noProof/>
            <w:color w:val="auto"/>
            <w:sz w:val="22"/>
            <w:szCs w:val="22"/>
          </w:rPr>
          <w:tab/>
        </w:r>
        <w:r w:rsidR="00554F28" w:rsidRPr="00554DE5">
          <w:rPr>
            <w:rStyle w:val="Hyperlink"/>
            <w:noProof/>
          </w:rPr>
          <w:t>Clock divider 50 MHz to 2 MHz</w:t>
        </w:r>
        <w:r w:rsidR="00554F28">
          <w:rPr>
            <w:noProof/>
            <w:webHidden/>
          </w:rPr>
          <w:tab/>
        </w:r>
        <w:r w:rsidR="00554F28">
          <w:rPr>
            <w:noProof/>
            <w:webHidden/>
          </w:rPr>
          <w:fldChar w:fldCharType="begin"/>
        </w:r>
        <w:r w:rsidR="00554F28">
          <w:rPr>
            <w:noProof/>
            <w:webHidden/>
          </w:rPr>
          <w:instrText xml:space="preserve"> PAGEREF _Toc75523738 \h </w:instrText>
        </w:r>
        <w:r w:rsidR="00554F28">
          <w:rPr>
            <w:noProof/>
            <w:webHidden/>
          </w:rPr>
        </w:r>
        <w:r w:rsidR="00554F28">
          <w:rPr>
            <w:noProof/>
            <w:webHidden/>
          </w:rPr>
          <w:fldChar w:fldCharType="separate"/>
        </w:r>
        <w:r w:rsidR="008A2D14">
          <w:rPr>
            <w:noProof/>
            <w:webHidden/>
          </w:rPr>
          <w:t>5</w:t>
        </w:r>
        <w:r w:rsidR="00554F28">
          <w:rPr>
            <w:noProof/>
            <w:webHidden/>
          </w:rPr>
          <w:fldChar w:fldCharType="end"/>
        </w:r>
      </w:hyperlink>
    </w:p>
    <w:p w14:paraId="3B9C1D74" w14:textId="262C2DEF" w:rsidR="00554F28" w:rsidRDefault="008D7628">
      <w:pPr>
        <w:pStyle w:val="TOC2"/>
        <w:rPr>
          <w:rFonts w:asciiTheme="minorHAnsi" w:eastAsiaTheme="minorEastAsia" w:hAnsiTheme="minorHAnsi" w:cstheme="minorBidi"/>
          <w:noProof/>
          <w:color w:val="auto"/>
          <w:sz w:val="22"/>
          <w:szCs w:val="22"/>
        </w:rPr>
      </w:pPr>
      <w:hyperlink w:anchor="_Toc75523739" w:history="1">
        <w:r w:rsidR="00554F28" w:rsidRPr="00554DE5">
          <w:rPr>
            <w:rStyle w:val="Hyperlink"/>
            <w:noProof/>
            <w14:scene3d>
              <w14:camera w14:prst="orthographicFront"/>
              <w14:lightRig w14:rig="threePt" w14:dir="t">
                <w14:rot w14:lat="0" w14:lon="0" w14:rev="0"/>
              </w14:lightRig>
            </w14:scene3d>
          </w:rPr>
          <w:t>3.3</w:t>
        </w:r>
        <w:r w:rsidR="00554F28">
          <w:rPr>
            <w:rFonts w:asciiTheme="minorHAnsi" w:eastAsiaTheme="minorEastAsia" w:hAnsiTheme="minorHAnsi" w:cstheme="minorBidi"/>
            <w:noProof/>
            <w:color w:val="auto"/>
            <w:sz w:val="22"/>
            <w:szCs w:val="22"/>
          </w:rPr>
          <w:tab/>
        </w:r>
        <w:r w:rsidR="00554F28" w:rsidRPr="00554DE5">
          <w:rPr>
            <w:rStyle w:val="Hyperlink"/>
            <w:noProof/>
          </w:rPr>
          <w:t>Eight bit binary to decimal</w:t>
        </w:r>
        <w:r w:rsidR="00554F28">
          <w:rPr>
            <w:noProof/>
            <w:webHidden/>
          </w:rPr>
          <w:tab/>
        </w:r>
        <w:r w:rsidR="00554F28">
          <w:rPr>
            <w:noProof/>
            <w:webHidden/>
          </w:rPr>
          <w:fldChar w:fldCharType="begin"/>
        </w:r>
        <w:r w:rsidR="00554F28">
          <w:rPr>
            <w:noProof/>
            <w:webHidden/>
          </w:rPr>
          <w:instrText xml:space="preserve"> PAGEREF _Toc75523739 \h </w:instrText>
        </w:r>
        <w:r w:rsidR="00554F28">
          <w:rPr>
            <w:noProof/>
            <w:webHidden/>
          </w:rPr>
        </w:r>
        <w:r w:rsidR="00554F28">
          <w:rPr>
            <w:noProof/>
            <w:webHidden/>
          </w:rPr>
          <w:fldChar w:fldCharType="separate"/>
        </w:r>
        <w:r w:rsidR="008A2D14">
          <w:rPr>
            <w:noProof/>
            <w:webHidden/>
          </w:rPr>
          <w:t>6</w:t>
        </w:r>
        <w:r w:rsidR="00554F28">
          <w:rPr>
            <w:noProof/>
            <w:webHidden/>
          </w:rPr>
          <w:fldChar w:fldCharType="end"/>
        </w:r>
      </w:hyperlink>
    </w:p>
    <w:p w14:paraId="6F22CE91" w14:textId="5A0A4FB1" w:rsidR="00554F28" w:rsidRDefault="008D7628">
      <w:pPr>
        <w:pStyle w:val="TOC2"/>
        <w:rPr>
          <w:rFonts w:asciiTheme="minorHAnsi" w:eastAsiaTheme="minorEastAsia" w:hAnsiTheme="minorHAnsi" w:cstheme="minorBidi"/>
          <w:noProof/>
          <w:color w:val="auto"/>
          <w:sz w:val="22"/>
          <w:szCs w:val="22"/>
        </w:rPr>
      </w:pPr>
      <w:hyperlink w:anchor="_Toc75523740" w:history="1">
        <w:r w:rsidR="00554F28" w:rsidRPr="00554DE5">
          <w:rPr>
            <w:rStyle w:val="Hyperlink"/>
            <w:noProof/>
            <w14:scene3d>
              <w14:camera w14:prst="orthographicFront"/>
              <w14:lightRig w14:rig="threePt" w14:dir="t">
                <w14:rot w14:lat="0" w14:lon="0" w14:rev="0"/>
              </w14:lightRig>
            </w14:scene3d>
          </w:rPr>
          <w:t>3.4</w:t>
        </w:r>
        <w:r w:rsidR="00554F28">
          <w:rPr>
            <w:rFonts w:asciiTheme="minorHAnsi" w:eastAsiaTheme="minorEastAsia" w:hAnsiTheme="minorHAnsi" w:cstheme="minorBidi"/>
            <w:noProof/>
            <w:color w:val="auto"/>
            <w:sz w:val="22"/>
            <w:szCs w:val="22"/>
          </w:rPr>
          <w:tab/>
        </w:r>
        <w:r w:rsidR="00554F28" w:rsidRPr="00554DE5">
          <w:rPr>
            <w:rStyle w:val="Hyperlink"/>
            <w:noProof/>
          </w:rPr>
          <w:t>Seven segment</w:t>
        </w:r>
        <w:r w:rsidR="00554F28">
          <w:rPr>
            <w:noProof/>
            <w:webHidden/>
          </w:rPr>
          <w:tab/>
        </w:r>
        <w:r w:rsidR="00554F28">
          <w:rPr>
            <w:noProof/>
            <w:webHidden/>
          </w:rPr>
          <w:fldChar w:fldCharType="begin"/>
        </w:r>
        <w:r w:rsidR="00554F28">
          <w:rPr>
            <w:noProof/>
            <w:webHidden/>
          </w:rPr>
          <w:instrText xml:space="preserve"> PAGEREF _Toc75523740 \h </w:instrText>
        </w:r>
        <w:r w:rsidR="00554F28">
          <w:rPr>
            <w:noProof/>
            <w:webHidden/>
          </w:rPr>
        </w:r>
        <w:r w:rsidR="00554F28">
          <w:rPr>
            <w:noProof/>
            <w:webHidden/>
          </w:rPr>
          <w:fldChar w:fldCharType="separate"/>
        </w:r>
        <w:r w:rsidR="008A2D14">
          <w:rPr>
            <w:noProof/>
            <w:webHidden/>
          </w:rPr>
          <w:t>6</w:t>
        </w:r>
        <w:r w:rsidR="00554F28">
          <w:rPr>
            <w:noProof/>
            <w:webHidden/>
          </w:rPr>
          <w:fldChar w:fldCharType="end"/>
        </w:r>
      </w:hyperlink>
    </w:p>
    <w:p w14:paraId="255B924E" w14:textId="136976F5" w:rsidR="00554F28" w:rsidRDefault="008D7628">
      <w:pPr>
        <w:pStyle w:val="TOC1"/>
        <w:rPr>
          <w:rFonts w:asciiTheme="minorHAnsi" w:eastAsiaTheme="minorEastAsia" w:hAnsiTheme="minorHAnsi" w:cstheme="minorBidi"/>
          <w:b w:val="0"/>
          <w:noProof/>
          <w:color w:val="auto"/>
          <w:sz w:val="22"/>
          <w:szCs w:val="22"/>
        </w:rPr>
      </w:pPr>
      <w:hyperlink w:anchor="_Toc75523741" w:history="1">
        <w:r w:rsidR="00554F28" w:rsidRPr="00554DE5">
          <w:rPr>
            <w:rStyle w:val="Hyperlink"/>
            <w:noProof/>
          </w:rPr>
          <w:t>4.0</w:t>
        </w:r>
        <w:r w:rsidR="00554F28">
          <w:rPr>
            <w:rFonts w:asciiTheme="minorHAnsi" w:eastAsiaTheme="minorEastAsia" w:hAnsiTheme="minorHAnsi" w:cstheme="minorBidi"/>
            <w:b w:val="0"/>
            <w:noProof/>
            <w:color w:val="auto"/>
            <w:sz w:val="22"/>
            <w:szCs w:val="22"/>
          </w:rPr>
          <w:tab/>
        </w:r>
        <w:r w:rsidR="00554F28" w:rsidRPr="00554DE5">
          <w:rPr>
            <w:rStyle w:val="Hyperlink"/>
            <w:noProof/>
          </w:rPr>
          <w:t>Document Revisions</w:t>
        </w:r>
        <w:r w:rsidR="00554F28">
          <w:rPr>
            <w:noProof/>
            <w:webHidden/>
          </w:rPr>
          <w:tab/>
        </w:r>
        <w:r w:rsidR="00554F28">
          <w:rPr>
            <w:noProof/>
            <w:webHidden/>
          </w:rPr>
          <w:fldChar w:fldCharType="begin"/>
        </w:r>
        <w:r w:rsidR="00554F28">
          <w:rPr>
            <w:noProof/>
            <w:webHidden/>
          </w:rPr>
          <w:instrText xml:space="preserve"> PAGEREF _Toc75523741 \h </w:instrText>
        </w:r>
        <w:r w:rsidR="00554F28">
          <w:rPr>
            <w:noProof/>
            <w:webHidden/>
          </w:rPr>
        </w:r>
        <w:r w:rsidR="00554F28">
          <w:rPr>
            <w:noProof/>
            <w:webHidden/>
          </w:rPr>
          <w:fldChar w:fldCharType="separate"/>
        </w:r>
        <w:r w:rsidR="008A2D14">
          <w:rPr>
            <w:noProof/>
            <w:webHidden/>
          </w:rPr>
          <w:t>7</w:t>
        </w:r>
        <w:r w:rsidR="00554F28">
          <w:rPr>
            <w:noProof/>
            <w:webHidden/>
          </w:rPr>
          <w:fldChar w:fldCharType="end"/>
        </w:r>
      </w:hyperlink>
    </w:p>
    <w:p w14:paraId="0FA0210A" w14:textId="5D1528D7" w:rsidR="00A322D1" w:rsidRPr="002D351D" w:rsidRDefault="00165A0E" w:rsidP="00A322D1">
      <w:r w:rsidRPr="002D351D">
        <w:rPr>
          <w:color w:val="000000"/>
        </w:rPr>
        <w:fldChar w:fldCharType="end"/>
      </w:r>
    </w:p>
    <w:p w14:paraId="0D203941" w14:textId="77777777" w:rsidR="00A322D1" w:rsidRPr="002D351D" w:rsidRDefault="00A322D1" w:rsidP="00A322D1"/>
    <w:p w14:paraId="2AD92FF9" w14:textId="3E2006A1" w:rsidR="004A64D1" w:rsidRPr="002D351D" w:rsidRDefault="00165A0E" w:rsidP="004A64D1">
      <w:pPr>
        <w:spacing w:before="0"/>
        <w:jc w:val="left"/>
      </w:pPr>
      <w:r w:rsidRPr="002D351D">
        <w:br w:type="page"/>
      </w:r>
      <w:bookmarkStart w:id="5" w:name="_Toc428761831"/>
      <w:bookmarkStart w:id="6" w:name="_Toc431308718"/>
      <w:bookmarkEnd w:id="0"/>
      <w:bookmarkEnd w:id="1"/>
      <w:bookmarkEnd w:id="2"/>
    </w:p>
    <w:p w14:paraId="76CB8D18" w14:textId="2B6100B9" w:rsidR="00165A0E" w:rsidRPr="002D351D" w:rsidRDefault="00165A0E" w:rsidP="004A64D1">
      <w:pPr>
        <w:sectPr w:rsidR="00165A0E" w:rsidRPr="002D351D" w:rsidSect="001C0F61">
          <w:headerReference w:type="even" r:id="rId11"/>
          <w:headerReference w:type="default" r:id="rId12"/>
          <w:footerReference w:type="even" r:id="rId13"/>
          <w:footerReference w:type="default" r:id="rId14"/>
          <w:headerReference w:type="first" r:id="rId15"/>
          <w:footerReference w:type="first" r:id="rId16"/>
          <w:pgSz w:w="12240" w:h="15840" w:code="1"/>
          <w:pgMar w:top="1960" w:right="1520" w:bottom="1800" w:left="2820" w:header="840" w:footer="720" w:gutter="0"/>
          <w:cols w:space="720"/>
          <w:titlePg/>
          <w:docGrid w:linePitch="245"/>
        </w:sectPr>
      </w:pPr>
    </w:p>
    <w:p w14:paraId="79F0DB0F" w14:textId="77777777" w:rsidR="002C2E48" w:rsidRPr="002D351D" w:rsidRDefault="002C2E48" w:rsidP="002D351D">
      <w:pPr>
        <w:pStyle w:val="Heading1"/>
      </w:pPr>
      <w:bookmarkStart w:id="7" w:name="_Toc411413866"/>
      <w:bookmarkStart w:id="8" w:name="_Toc411430830"/>
      <w:bookmarkStart w:id="9" w:name="_Toc112736946"/>
      <w:bookmarkStart w:id="10" w:name="_Toc125788471"/>
      <w:bookmarkStart w:id="11" w:name="_Toc411413856"/>
      <w:bookmarkStart w:id="12" w:name="_Toc411430817"/>
      <w:bookmarkStart w:id="13" w:name="_Toc536190037"/>
      <w:bookmarkStart w:id="14" w:name="_Toc2193521"/>
      <w:bookmarkStart w:id="15" w:name="_Toc2947514"/>
      <w:bookmarkStart w:id="16" w:name="_Toc33006142"/>
      <w:bookmarkStart w:id="17" w:name="_Toc75523732"/>
      <w:bookmarkStart w:id="18" w:name="_Hlk535502392"/>
      <w:bookmarkEnd w:id="5"/>
      <w:bookmarkEnd w:id="6"/>
      <w:bookmarkEnd w:id="7"/>
      <w:bookmarkEnd w:id="8"/>
      <w:r w:rsidRPr="002D351D">
        <w:lastRenderedPageBreak/>
        <w:t>Introduction</w:t>
      </w:r>
      <w:bookmarkEnd w:id="9"/>
      <w:bookmarkEnd w:id="10"/>
      <w:bookmarkEnd w:id="11"/>
      <w:bookmarkEnd w:id="12"/>
      <w:bookmarkEnd w:id="13"/>
      <w:bookmarkEnd w:id="14"/>
      <w:bookmarkEnd w:id="15"/>
      <w:bookmarkEnd w:id="16"/>
      <w:bookmarkEnd w:id="17"/>
    </w:p>
    <w:p w14:paraId="2810CCB5" w14:textId="3D4ECF4D" w:rsidR="002C2E48" w:rsidRPr="002D351D" w:rsidRDefault="008A1276" w:rsidP="43C15FF2">
      <w:pPr>
        <w:pStyle w:val="Body"/>
        <w:rPr>
          <w:b/>
          <w:bCs/>
          <w:color w:val="auto"/>
          <w:sz w:val="24"/>
          <w:szCs w:val="24"/>
        </w:rPr>
      </w:pPr>
      <w:r w:rsidRPr="43C15FF2">
        <w:rPr>
          <w:b/>
          <w:bCs/>
          <w:color w:val="auto"/>
          <w:sz w:val="24"/>
          <w:szCs w:val="24"/>
        </w:rPr>
        <w:t>This is a short lab to test your knowledge in assembling a small FPGA project on the DE10-Lite development kit.</w:t>
      </w:r>
      <w:r w:rsidR="001B612E" w:rsidRPr="43C15FF2">
        <w:rPr>
          <w:b/>
          <w:bCs/>
          <w:color w:val="auto"/>
          <w:sz w:val="24"/>
          <w:szCs w:val="24"/>
        </w:rPr>
        <w:t xml:space="preserve"> The circuit adds the values of two counters (0-98) that are enabled with push button switches. The two addends and the sum are displayed on the seven segment displays. Since the sum can overflow to a 3</w:t>
      </w:r>
      <w:r w:rsidR="001B612E" w:rsidRPr="43C15FF2">
        <w:rPr>
          <w:b/>
          <w:bCs/>
          <w:color w:val="auto"/>
          <w:sz w:val="24"/>
          <w:szCs w:val="24"/>
          <w:vertAlign w:val="superscript"/>
        </w:rPr>
        <w:t>rd</w:t>
      </w:r>
      <w:r w:rsidR="001B612E" w:rsidRPr="43C15FF2">
        <w:rPr>
          <w:b/>
          <w:bCs/>
          <w:color w:val="auto"/>
          <w:sz w:val="24"/>
          <w:szCs w:val="24"/>
        </w:rPr>
        <w:t xml:space="preserve"> hundreds place digit and there are only 6 seven segment displays, the hundreds position should be represented by lighting up all 10 LEDs simultaneously.</w:t>
      </w:r>
    </w:p>
    <w:p w14:paraId="4D80E3CF" w14:textId="2A90BBFB" w:rsidR="43C15FF2" w:rsidRDefault="00E009C7" w:rsidP="00E009C7">
      <w:pPr>
        <w:pStyle w:val="Heading2"/>
      </w:pPr>
      <w:bookmarkStart w:id="19" w:name="_Toc75523733"/>
      <w:r>
        <w:t>Prerequisites</w:t>
      </w:r>
      <w:bookmarkEnd w:id="19"/>
    </w:p>
    <w:p w14:paraId="0D886906" w14:textId="5CAF45EE" w:rsidR="00E009C7" w:rsidRDefault="00E009C7" w:rsidP="00E009C7">
      <w:pPr>
        <w:pStyle w:val="Body"/>
        <w:numPr>
          <w:ilvl w:val="0"/>
          <w:numId w:val="41"/>
        </w:numPr>
      </w:pPr>
      <w:r>
        <w:t>Introduction to Intel FPGAs and Quartus Software course</w:t>
      </w:r>
    </w:p>
    <w:p w14:paraId="7CF4D28C" w14:textId="03C8A27A" w:rsidR="00E009C7" w:rsidRDefault="00E009C7" w:rsidP="00E009C7">
      <w:pPr>
        <w:pStyle w:val="Body"/>
        <w:numPr>
          <w:ilvl w:val="1"/>
          <w:numId w:val="41"/>
        </w:numPr>
      </w:pPr>
      <w:r>
        <w:t xml:space="preserve">Link to self-guided course: </w:t>
      </w:r>
      <w:hyperlink r:id="rId17" w:history="1">
        <w:r w:rsidRPr="00E009C7">
          <w:rPr>
            <w:rStyle w:val="Hyperlink"/>
            <w:sz w:val="20"/>
            <w:szCs w:val="20"/>
          </w:rPr>
          <w:t>OUWINTRO</w:t>
        </w:r>
      </w:hyperlink>
    </w:p>
    <w:p w14:paraId="430DC490" w14:textId="582709B6" w:rsidR="00E009C7" w:rsidRPr="00E009C7" w:rsidRDefault="00E009C7" w:rsidP="00E009C7">
      <w:pPr>
        <w:pStyle w:val="Body"/>
        <w:numPr>
          <w:ilvl w:val="0"/>
          <w:numId w:val="41"/>
        </w:numPr>
      </w:pPr>
      <w:r>
        <w:t>Basic knowledge of Verilog and digital design</w:t>
      </w:r>
    </w:p>
    <w:p w14:paraId="70339BCC" w14:textId="77777777" w:rsidR="002C2E48" w:rsidRPr="002D351D" w:rsidRDefault="002C2E48" w:rsidP="002D351D">
      <w:pPr>
        <w:pStyle w:val="Heading2"/>
      </w:pPr>
      <w:bookmarkStart w:id="20" w:name="_Toc112736948"/>
      <w:bookmarkStart w:id="21" w:name="_Toc125788473"/>
      <w:bookmarkStart w:id="22" w:name="_Toc411413858"/>
      <w:bookmarkStart w:id="23" w:name="_Toc411430819"/>
      <w:bookmarkStart w:id="24" w:name="_Toc536190039"/>
      <w:bookmarkStart w:id="25" w:name="_Toc2193523"/>
      <w:bookmarkStart w:id="26" w:name="_Toc2947516"/>
      <w:bookmarkStart w:id="27" w:name="_Toc33006144"/>
      <w:bookmarkStart w:id="28" w:name="_Toc75523734"/>
      <w:bookmarkEnd w:id="18"/>
      <w:r w:rsidRPr="002D351D">
        <w:t>Reference Documents</w:t>
      </w:r>
      <w:bookmarkEnd w:id="20"/>
      <w:bookmarkEnd w:id="21"/>
      <w:bookmarkEnd w:id="22"/>
      <w:bookmarkEnd w:id="23"/>
      <w:bookmarkEnd w:id="24"/>
      <w:bookmarkEnd w:id="25"/>
      <w:bookmarkEnd w:id="26"/>
      <w:bookmarkEnd w:id="27"/>
      <w:bookmarkEnd w:id="28"/>
    </w:p>
    <w:p w14:paraId="06ECD806" w14:textId="2EF83D57" w:rsidR="002C2E48" w:rsidRPr="002D351D" w:rsidRDefault="002C2E48" w:rsidP="00D97B1A">
      <w:pPr>
        <w:pStyle w:val="Caption"/>
      </w:pPr>
      <w:bookmarkStart w:id="29" w:name="_Toc536190052"/>
      <w:bookmarkStart w:id="30" w:name="_Toc2193536"/>
      <w:bookmarkStart w:id="31" w:name="_Toc2947526"/>
      <w:bookmarkStart w:id="32" w:name="_Toc33006165"/>
      <w:r w:rsidRPr="002D351D">
        <w:t>Table </w:t>
      </w:r>
      <w:r w:rsidR="00F3059B" w:rsidRPr="002D351D">
        <w:rPr>
          <w:noProof/>
        </w:rPr>
        <w:fldChar w:fldCharType="begin"/>
      </w:r>
      <w:r w:rsidR="00F3059B" w:rsidRPr="002D351D">
        <w:rPr>
          <w:noProof/>
        </w:rPr>
        <w:instrText xml:space="preserve"> STYLEREF 1 \s </w:instrText>
      </w:r>
      <w:r w:rsidR="00F3059B" w:rsidRPr="002D351D">
        <w:rPr>
          <w:noProof/>
        </w:rPr>
        <w:fldChar w:fldCharType="separate"/>
      </w:r>
      <w:r w:rsidR="008A2D14">
        <w:rPr>
          <w:noProof/>
        </w:rPr>
        <w:t>1</w:t>
      </w:r>
      <w:r w:rsidR="00F3059B" w:rsidRPr="002D351D">
        <w:rPr>
          <w:noProof/>
        </w:rPr>
        <w:fldChar w:fldCharType="end"/>
      </w:r>
      <w:r w:rsidRPr="002D351D">
        <w:noBreakHyphen/>
      </w:r>
      <w:r w:rsidR="004A64D1">
        <w:rPr>
          <w:noProof/>
        </w:rPr>
        <w:t>1</w:t>
      </w:r>
      <w:r w:rsidRPr="002D351D">
        <w:t xml:space="preserve">. </w:t>
      </w:r>
      <w:r w:rsidRPr="002D351D">
        <w:tab/>
        <w:t>Reference Documents</w:t>
      </w:r>
      <w:bookmarkEnd w:id="29"/>
      <w:bookmarkEnd w:id="30"/>
      <w:bookmarkEnd w:id="31"/>
      <w:bookmarkEnd w:id="32"/>
    </w:p>
    <w:tbl>
      <w:tblPr>
        <w:tblStyle w:val="TableGridLight"/>
        <w:tblW w:w="4913" w:type="pct"/>
        <w:tblLayout w:type="fixed"/>
        <w:tblLook w:val="0000" w:firstRow="0" w:lastRow="0" w:firstColumn="0" w:lastColumn="0" w:noHBand="0" w:noVBand="0"/>
      </w:tblPr>
      <w:tblGrid>
        <w:gridCol w:w="6155"/>
        <w:gridCol w:w="1598"/>
      </w:tblGrid>
      <w:tr w:rsidR="002C2E48" w:rsidRPr="002D351D" w14:paraId="5313B2E9" w14:textId="77777777" w:rsidTr="006C231A">
        <w:tc>
          <w:tcPr>
            <w:tcW w:w="6155" w:type="dxa"/>
          </w:tcPr>
          <w:p w14:paraId="47281BD8" w14:textId="77777777" w:rsidR="002C2E48" w:rsidRPr="002D351D" w:rsidRDefault="002C2E48" w:rsidP="006C231A">
            <w:pPr>
              <w:pStyle w:val="CellHeadingCenter"/>
            </w:pPr>
            <w:r w:rsidRPr="002D351D">
              <w:t>Document</w:t>
            </w:r>
          </w:p>
        </w:tc>
        <w:tc>
          <w:tcPr>
            <w:tcW w:w="1598" w:type="dxa"/>
          </w:tcPr>
          <w:p w14:paraId="68C11A1D" w14:textId="77777777" w:rsidR="002C2E48" w:rsidRPr="002D351D" w:rsidRDefault="002C2E48" w:rsidP="006C231A">
            <w:pPr>
              <w:pStyle w:val="CellHeadingCenter"/>
            </w:pPr>
            <w:r w:rsidRPr="002D351D">
              <w:t>Document</w:t>
            </w:r>
            <w:r w:rsidRPr="002D351D">
              <w:br/>
              <w:t>No./Location</w:t>
            </w:r>
          </w:p>
        </w:tc>
      </w:tr>
      <w:tr w:rsidR="002C2E48" w:rsidRPr="002D351D" w14:paraId="48EF38D0" w14:textId="77777777" w:rsidTr="006C231A">
        <w:tc>
          <w:tcPr>
            <w:tcW w:w="6155" w:type="dxa"/>
          </w:tcPr>
          <w:p w14:paraId="35C36F75" w14:textId="4159A9CF" w:rsidR="002C2E48" w:rsidRPr="002D351D" w:rsidRDefault="001B612E" w:rsidP="006C231A">
            <w:pPr>
              <w:pStyle w:val="CellBodyLeft"/>
            </w:pPr>
            <w:r>
              <w:t>QAR file for calculator</w:t>
            </w:r>
          </w:p>
        </w:tc>
        <w:tc>
          <w:tcPr>
            <w:tcW w:w="1598" w:type="dxa"/>
          </w:tcPr>
          <w:p w14:paraId="2597BB0A" w14:textId="1220E066" w:rsidR="002C2E48" w:rsidRPr="002D351D" w:rsidRDefault="008D7628" w:rsidP="006C231A">
            <w:pPr>
              <w:pStyle w:val="CellBodyLeft"/>
            </w:pPr>
            <w:hyperlink r:id="rId18" w:history="1">
              <w:proofErr w:type="spellStart"/>
              <w:r w:rsidR="00CD4BFE" w:rsidRPr="00CD4BFE">
                <w:rPr>
                  <w:rStyle w:val="Hyperlink"/>
                  <w:sz w:val="16"/>
                  <w:szCs w:val="20"/>
                </w:rPr>
                <w:t>addit.qar</w:t>
              </w:r>
              <w:proofErr w:type="spellEnd"/>
            </w:hyperlink>
          </w:p>
        </w:tc>
      </w:tr>
    </w:tbl>
    <w:p w14:paraId="28141D98" w14:textId="1DBA9508" w:rsidR="00554F28" w:rsidRDefault="00554F28" w:rsidP="002C2E48">
      <w:pPr>
        <w:pStyle w:val="Heading1"/>
      </w:pPr>
      <w:bookmarkStart w:id="33" w:name="_Toc75523735"/>
      <w:r w:rsidRPr="00953BC2">
        <w:rPr>
          <w:noProof/>
        </w:rPr>
        <w:lastRenderedPageBreak/>
        <w:drawing>
          <wp:anchor distT="0" distB="0" distL="114300" distR="114300" simplePos="0" relativeHeight="251676160" behindDoc="1" locked="0" layoutInCell="1" allowOverlap="1" wp14:anchorId="165C191F" wp14:editId="45EDDE82">
            <wp:simplePos x="0" y="0"/>
            <wp:positionH relativeFrom="column">
              <wp:posOffset>-876300</wp:posOffset>
            </wp:positionH>
            <wp:positionV relativeFrom="paragraph">
              <wp:posOffset>509905</wp:posOffset>
            </wp:positionV>
            <wp:extent cx="6088380" cy="4425315"/>
            <wp:effectExtent l="0" t="0" r="7620" b="0"/>
            <wp:wrapTight wrapText="bothSides">
              <wp:wrapPolygon edited="0">
                <wp:start x="0" y="0"/>
                <wp:lineTo x="0" y="21479"/>
                <wp:lineTo x="21559" y="21479"/>
                <wp:lineTo x="21559" y="0"/>
                <wp:lineTo x="0" y="0"/>
              </wp:wrapPolygon>
            </wp:wrapTight>
            <wp:docPr id="9"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88380" cy="4425315"/>
                    </a:xfrm>
                    <a:prstGeom prst="rect">
                      <a:avLst/>
                    </a:prstGeom>
                  </pic:spPr>
                </pic:pic>
              </a:graphicData>
            </a:graphic>
            <wp14:sizeRelH relativeFrom="margin">
              <wp14:pctWidth>0</wp14:pctWidth>
            </wp14:sizeRelH>
            <wp14:sizeRelV relativeFrom="margin">
              <wp14:pctHeight>0</wp14:pctHeight>
            </wp14:sizeRelV>
          </wp:anchor>
        </w:drawing>
      </w:r>
      <w:r>
        <w:t>Top Level Schematic</w:t>
      </w:r>
      <w:bookmarkEnd w:id="33"/>
    </w:p>
    <w:p w14:paraId="56DD6AAD" w14:textId="6FDD7411" w:rsidR="00554F28" w:rsidRDefault="00554F28" w:rsidP="00554F28">
      <w:pPr>
        <w:pStyle w:val="ListParagraph"/>
        <w:numPr>
          <w:ilvl w:val="0"/>
          <w:numId w:val="40"/>
        </w:numPr>
        <w:spacing w:line="480" w:lineRule="auto"/>
      </w:pPr>
      <w:r>
        <w:t>Create top module based on provided wrapper. This requires editing the Verilog file and wiring up the blocks.</w:t>
      </w:r>
    </w:p>
    <w:p w14:paraId="07525175" w14:textId="77777777" w:rsidR="00554F28" w:rsidRDefault="00554F28" w:rsidP="00554F28">
      <w:pPr>
        <w:pStyle w:val="ListParagraph"/>
        <w:numPr>
          <w:ilvl w:val="0"/>
          <w:numId w:val="40"/>
        </w:numPr>
        <w:spacing w:line="480" w:lineRule="auto"/>
      </w:pPr>
      <w:r>
        <w:t>Compile and program on board</w:t>
      </w:r>
    </w:p>
    <w:p w14:paraId="7C0BAA7A" w14:textId="77777777" w:rsidR="00554F28" w:rsidRDefault="00554F28" w:rsidP="00554F28">
      <w:pPr>
        <w:pStyle w:val="ListParagraph"/>
        <w:numPr>
          <w:ilvl w:val="0"/>
          <w:numId w:val="40"/>
        </w:numPr>
        <w:spacing w:line="480" w:lineRule="auto"/>
      </w:pPr>
      <w:r>
        <w:t>Change ctr to count to 99</w:t>
      </w:r>
    </w:p>
    <w:p w14:paraId="6697F444" w14:textId="77777777" w:rsidR="00554F28" w:rsidRDefault="00554F28" w:rsidP="00554F28">
      <w:pPr>
        <w:pStyle w:val="ListParagraph"/>
        <w:numPr>
          <w:ilvl w:val="0"/>
          <w:numId w:val="40"/>
        </w:numPr>
        <w:spacing w:line="480" w:lineRule="auto"/>
      </w:pPr>
      <w:r>
        <w:t>Now make the hundreds position light up 10 LEDs. Add LEDs to top level and check pin assignments</w:t>
      </w:r>
    </w:p>
    <w:p w14:paraId="0D087B74" w14:textId="2749E8A8" w:rsidR="00554F28" w:rsidRPr="00554F28" w:rsidRDefault="00554F28" w:rsidP="00554F28">
      <w:pPr>
        <w:pStyle w:val="ListParagraph"/>
        <w:numPr>
          <w:ilvl w:val="0"/>
          <w:numId w:val="40"/>
        </w:numPr>
        <w:spacing w:line="480" w:lineRule="auto"/>
      </w:pPr>
      <w:r>
        <w:t>Bonus section (Go for it!</w:t>
      </w:r>
      <w:proofErr w:type="gramStart"/>
      <w:r>
        <w:t>) :</w:t>
      </w:r>
      <w:proofErr w:type="gramEnd"/>
      <w:r>
        <w:t xml:space="preserve"> Make ctr count up or down, by controlling its direction with switch 0.</w:t>
      </w:r>
    </w:p>
    <w:p w14:paraId="5C146970" w14:textId="0B71CEB8" w:rsidR="002C2E48" w:rsidRPr="002D351D" w:rsidRDefault="00AF0549" w:rsidP="002C2E48">
      <w:pPr>
        <w:pStyle w:val="Heading1"/>
      </w:pPr>
      <w:bookmarkStart w:id="34" w:name="_Toc75523736"/>
      <w:r>
        <w:lastRenderedPageBreak/>
        <w:t>Modules Provided</w:t>
      </w:r>
      <w:bookmarkEnd w:id="34"/>
    </w:p>
    <w:p w14:paraId="13D1E5CC" w14:textId="6B2C070B" w:rsidR="002C2E48" w:rsidRPr="002D351D" w:rsidRDefault="00AF0549" w:rsidP="00DF74F3">
      <w:pPr>
        <w:pStyle w:val="Heading2"/>
      </w:pPr>
      <w:bookmarkStart w:id="35" w:name="_Toc75523737"/>
      <w:r>
        <w:t xml:space="preserve">Ctr 0-98 *change to 0-99 (built from IP </w:t>
      </w:r>
      <w:r w:rsidR="00E009C7">
        <w:t>catalog)</w:t>
      </w:r>
      <w:bookmarkEnd w:id="35"/>
    </w:p>
    <w:p w14:paraId="76698AAA" w14:textId="0B9D5643" w:rsidR="002C2E48" w:rsidRDefault="00AF0549" w:rsidP="002C2E48">
      <w:pPr>
        <w:pStyle w:val="Body"/>
      </w:pPr>
      <w:r w:rsidRPr="00AF0549">
        <w:rPr>
          <w:noProof/>
        </w:rPr>
        <w:drawing>
          <wp:anchor distT="0" distB="0" distL="114300" distR="114300" simplePos="0" relativeHeight="251663872" behindDoc="1" locked="0" layoutInCell="1" allowOverlap="1" wp14:anchorId="504F4C98" wp14:editId="61FF0604">
            <wp:simplePos x="0" y="0"/>
            <wp:positionH relativeFrom="column">
              <wp:posOffset>2369820</wp:posOffset>
            </wp:positionH>
            <wp:positionV relativeFrom="paragraph">
              <wp:posOffset>320040</wp:posOffset>
            </wp:positionV>
            <wp:extent cx="3094355" cy="2087880"/>
            <wp:effectExtent l="0" t="0" r="0" b="7620"/>
            <wp:wrapTight wrapText="bothSides">
              <wp:wrapPolygon edited="0">
                <wp:start x="0" y="0"/>
                <wp:lineTo x="0" y="21482"/>
                <wp:lineTo x="21409" y="21482"/>
                <wp:lineTo x="21409" y="0"/>
                <wp:lineTo x="0" y="0"/>
              </wp:wrapPolygon>
            </wp:wrapTight>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94355" cy="2087880"/>
                    </a:xfrm>
                    <a:prstGeom prst="rect">
                      <a:avLst/>
                    </a:prstGeom>
                  </pic:spPr>
                </pic:pic>
              </a:graphicData>
            </a:graphic>
            <wp14:sizeRelH relativeFrom="margin">
              <wp14:pctWidth>0</wp14:pctWidth>
            </wp14:sizeRelH>
            <wp14:sizeRelV relativeFrom="margin">
              <wp14:pctHeight>0</wp14:pctHeight>
            </wp14:sizeRelV>
          </wp:anchor>
        </w:drawing>
      </w:r>
      <w:r>
        <w:t xml:space="preserve">Note that the counter is a parametrized IP. To edit the counter: Project Navigator Change to IP Components. Right click on LPM COUNTER and change to include </w:t>
      </w:r>
      <w:proofErr w:type="spellStart"/>
      <w:r>
        <w:t>updown</w:t>
      </w:r>
      <w:proofErr w:type="spellEnd"/>
      <w:r>
        <w:t xml:space="preserve"> input port. You will need to add the </w:t>
      </w:r>
      <w:proofErr w:type="spellStart"/>
      <w:r>
        <w:t>updown</w:t>
      </w:r>
      <w:proofErr w:type="spellEnd"/>
      <w:r>
        <w:t xml:space="preserve"> port to the top level and connect to appropriate </w:t>
      </w:r>
      <w:proofErr w:type="gramStart"/>
      <w:r>
        <w:t>SW[</w:t>
      </w:r>
      <w:proofErr w:type="gramEnd"/>
      <w:r>
        <w:t>0] signal which is preassigned in the assignment editor.</w:t>
      </w:r>
    </w:p>
    <w:p w14:paraId="1A57DBF3" w14:textId="45D9796D" w:rsidR="00AF0549" w:rsidRDefault="00AF0549" w:rsidP="00AF0549">
      <w:pPr>
        <w:pStyle w:val="Body"/>
        <w:numPr>
          <w:ilvl w:val="0"/>
          <w:numId w:val="33"/>
        </w:numPr>
      </w:pPr>
      <w:r>
        <w:t xml:space="preserve">Input </w:t>
      </w:r>
      <w:proofErr w:type="spellStart"/>
      <w:r>
        <w:t>a_clr</w:t>
      </w:r>
      <w:proofErr w:type="spellEnd"/>
    </w:p>
    <w:p w14:paraId="1C5BE4B7" w14:textId="346E6ECC" w:rsidR="00AF0549" w:rsidRDefault="00AF0549" w:rsidP="00AF0549">
      <w:pPr>
        <w:pStyle w:val="Body"/>
        <w:numPr>
          <w:ilvl w:val="0"/>
          <w:numId w:val="33"/>
        </w:numPr>
      </w:pPr>
      <w:r>
        <w:t xml:space="preserve">Input </w:t>
      </w:r>
      <w:proofErr w:type="spellStart"/>
      <w:r>
        <w:t>cnt_en</w:t>
      </w:r>
      <w:proofErr w:type="spellEnd"/>
    </w:p>
    <w:p w14:paraId="3CD7ABE8" w14:textId="2286A2C6" w:rsidR="00AF0549" w:rsidRDefault="00AF0549" w:rsidP="00AF0549">
      <w:pPr>
        <w:pStyle w:val="Body"/>
        <w:numPr>
          <w:ilvl w:val="0"/>
          <w:numId w:val="33"/>
        </w:numPr>
      </w:pPr>
      <w:r>
        <w:t xml:space="preserve">Input </w:t>
      </w:r>
      <w:proofErr w:type="spellStart"/>
      <w:r>
        <w:t>clk</w:t>
      </w:r>
      <w:proofErr w:type="spellEnd"/>
    </w:p>
    <w:p w14:paraId="221F4432" w14:textId="716CDC8F" w:rsidR="00AF0549" w:rsidRDefault="00AF0549" w:rsidP="00AF0549">
      <w:pPr>
        <w:pStyle w:val="Body"/>
        <w:numPr>
          <w:ilvl w:val="0"/>
          <w:numId w:val="33"/>
        </w:numPr>
      </w:pPr>
      <w:r>
        <w:t>Output q</w:t>
      </w:r>
    </w:p>
    <w:p w14:paraId="78565068" w14:textId="4AFE83AB" w:rsidR="004F75CD" w:rsidRPr="002D351D" w:rsidRDefault="004F75CD" w:rsidP="004F75CD">
      <w:pPr>
        <w:pStyle w:val="Body"/>
      </w:pPr>
      <w:r>
        <w:t xml:space="preserve">Counter </w:t>
      </w:r>
      <w:proofErr w:type="gramStart"/>
      <w:r>
        <w:t>counts up</w:t>
      </w:r>
      <w:proofErr w:type="gramEnd"/>
      <w:r>
        <w:t xml:space="preserve"> while </w:t>
      </w:r>
      <w:proofErr w:type="spellStart"/>
      <w:r>
        <w:t>cnt_en</w:t>
      </w:r>
      <w:proofErr w:type="spellEnd"/>
      <w:r>
        <w:t xml:space="preserve"> is active at the rising edge of clk. </w:t>
      </w:r>
      <w:proofErr w:type="spellStart"/>
      <w:r>
        <w:t>A_clr</w:t>
      </w:r>
      <w:proofErr w:type="spellEnd"/>
      <w:r>
        <w:t xml:space="preserve"> is used to reset the count which is output by q.</w:t>
      </w:r>
    </w:p>
    <w:p w14:paraId="49F98781" w14:textId="2C31F7D9" w:rsidR="002C2E48" w:rsidRPr="002D351D" w:rsidRDefault="00AF0549" w:rsidP="00D50EC9">
      <w:pPr>
        <w:pStyle w:val="Heading2"/>
      </w:pPr>
      <w:bookmarkStart w:id="36" w:name="_Toc75523738"/>
      <w:r>
        <w:t>Clock divider 50 MHz to 2 MHz</w:t>
      </w:r>
      <w:bookmarkEnd w:id="36"/>
    </w:p>
    <w:p w14:paraId="34F06208" w14:textId="13FE1CBF" w:rsidR="004F75CD" w:rsidRDefault="00D50EC9" w:rsidP="00D50EC9">
      <w:pPr>
        <w:pStyle w:val="Body"/>
        <w:numPr>
          <w:ilvl w:val="0"/>
          <w:numId w:val="34"/>
        </w:numPr>
      </w:pPr>
      <w:r w:rsidRPr="004F75CD">
        <w:rPr>
          <w:noProof/>
        </w:rPr>
        <w:drawing>
          <wp:anchor distT="0" distB="0" distL="114300" distR="114300" simplePos="0" relativeHeight="251665920" behindDoc="1" locked="0" layoutInCell="1" allowOverlap="1" wp14:anchorId="444D20A9" wp14:editId="5E594848">
            <wp:simplePos x="0" y="0"/>
            <wp:positionH relativeFrom="column">
              <wp:posOffset>2392680</wp:posOffset>
            </wp:positionH>
            <wp:positionV relativeFrom="paragraph">
              <wp:posOffset>3175</wp:posOffset>
            </wp:positionV>
            <wp:extent cx="3342005" cy="1043940"/>
            <wp:effectExtent l="0" t="0" r="0" b="3810"/>
            <wp:wrapTight wrapText="bothSides">
              <wp:wrapPolygon edited="0">
                <wp:start x="0" y="0"/>
                <wp:lineTo x="0" y="21285"/>
                <wp:lineTo x="21424" y="21285"/>
                <wp:lineTo x="21424" y="0"/>
                <wp:lineTo x="0" y="0"/>
              </wp:wrapPolygon>
            </wp:wrapTight>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1">
                      <a:extLst>
                        <a:ext uri="{28A0092B-C50C-407E-A947-70E740481C1C}">
                          <a14:useLocalDpi xmlns:a14="http://schemas.microsoft.com/office/drawing/2010/main" val="0"/>
                        </a:ext>
                      </a:extLst>
                    </a:blip>
                    <a:srcRect l="3942" t="15560" b="17827"/>
                    <a:stretch/>
                  </pic:blipFill>
                  <pic:spPr bwMode="auto">
                    <a:xfrm>
                      <a:off x="0" y="0"/>
                      <a:ext cx="3342005" cy="1043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75CD">
        <w:t xml:space="preserve">Input </w:t>
      </w:r>
      <w:proofErr w:type="spellStart"/>
      <w:r w:rsidR="004F75CD">
        <w:t>fast_clock</w:t>
      </w:r>
      <w:proofErr w:type="spellEnd"/>
    </w:p>
    <w:p w14:paraId="5FDA783A" w14:textId="726E8C2D" w:rsidR="004F75CD" w:rsidRDefault="004F75CD" w:rsidP="004F75CD">
      <w:pPr>
        <w:pStyle w:val="Body"/>
        <w:numPr>
          <w:ilvl w:val="0"/>
          <w:numId w:val="34"/>
        </w:numPr>
      </w:pPr>
      <w:r>
        <w:t>Input reset</w:t>
      </w:r>
    </w:p>
    <w:p w14:paraId="22D227FA" w14:textId="2906DA6D" w:rsidR="004F75CD" w:rsidRDefault="004F75CD" w:rsidP="004F75CD">
      <w:pPr>
        <w:pStyle w:val="Body"/>
        <w:numPr>
          <w:ilvl w:val="0"/>
          <w:numId w:val="34"/>
        </w:numPr>
      </w:pPr>
      <w:r>
        <w:t xml:space="preserve">Output </w:t>
      </w:r>
      <w:proofErr w:type="spellStart"/>
      <w:r>
        <w:t>slow_clock</w:t>
      </w:r>
      <w:proofErr w:type="spellEnd"/>
    </w:p>
    <w:p w14:paraId="06F65899" w14:textId="116BC464" w:rsidR="004F75CD" w:rsidRDefault="004F75CD" w:rsidP="004F75CD">
      <w:pPr>
        <w:pStyle w:val="Body"/>
      </w:pPr>
      <w:r>
        <w:t>The clock divider takes the 50 MHz clock generated by the FPGA and outputs a slower clock signal which has a frequency dependent on the value of the size of the internal counter.</w:t>
      </w:r>
    </w:p>
    <w:p w14:paraId="6E59E8E6" w14:textId="7F72ACB9" w:rsidR="00D50EC9" w:rsidRDefault="00D50EC9" w:rsidP="004F75CD">
      <w:pPr>
        <w:pStyle w:val="Body"/>
      </w:pPr>
    </w:p>
    <w:p w14:paraId="6D593FE6" w14:textId="30236AFA" w:rsidR="00D50EC9" w:rsidRDefault="00D50EC9" w:rsidP="004F75CD">
      <w:pPr>
        <w:pStyle w:val="Body"/>
      </w:pPr>
    </w:p>
    <w:p w14:paraId="59CBCC37" w14:textId="3ECC265D" w:rsidR="00D50EC9" w:rsidRDefault="00D50EC9" w:rsidP="004F75CD">
      <w:pPr>
        <w:pStyle w:val="Body"/>
      </w:pPr>
    </w:p>
    <w:p w14:paraId="38E8A018" w14:textId="77777777" w:rsidR="00953BC2" w:rsidRPr="002D351D" w:rsidRDefault="00953BC2" w:rsidP="004F75CD">
      <w:pPr>
        <w:pStyle w:val="Body"/>
      </w:pPr>
    </w:p>
    <w:p w14:paraId="446D729D" w14:textId="61689260" w:rsidR="002C2E48" w:rsidRPr="002D351D" w:rsidRDefault="00D50EC9" w:rsidP="001149C3">
      <w:pPr>
        <w:pStyle w:val="Heading2"/>
      </w:pPr>
      <w:bookmarkStart w:id="37" w:name="_Toc75523739"/>
      <w:r>
        <w:lastRenderedPageBreak/>
        <w:t xml:space="preserve">Eight </w:t>
      </w:r>
      <w:proofErr w:type="gramStart"/>
      <w:r>
        <w:t>bit</w:t>
      </w:r>
      <w:proofErr w:type="gramEnd"/>
      <w:r>
        <w:t xml:space="preserve"> binary to decimal</w:t>
      </w:r>
      <w:bookmarkEnd w:id="37"/>
    </w:p>
    <w:p w14:paraId="135EE9D9" w14:textId="079B1630" w:rsidR="00D50EC9" w:rsidRDefault="00D50EC9" w:rsidP="00D50EC9">
      <w:pPr>
        <w:pStyle w:val="Body"/>
        <w:numPr>
          <w:ilvl w:val="0"/>
          <w:numId w:val="35"/>
        </w:numPr>
      </w:pPr>
      <w:r>
        <w:t>Input [7:0] binary</w:t>
      </w:r>
    </w:p>
    <w:p w14:paraId="07BC6CF0" w14:textId="7F7A65F6" w:rsidR="00D50EC9" w:rsidRDefault="00D50EC9" w:rsidP="00D50EC9">
      <w:pPr>
        <w:pStyle w:val="Body"/>
        <w:numPr>
          <w:ilvl w:val="0"/>
          <w:numId w:val="35"/>
        </w:numPr>
      </w:pPr>
      <w:r>
        <w:t xml:space="preserve">Output [3:0] </w:t>
      </w:r>
      <w:proofErr w:type="spellStart"/>
      <w:r>
        <w:t>decimal_hundreds</w:t>
      </w:r>
      <w:proofErr w:type="spellEnd"/>
    </w:p>
    <w:p w14:paraId="33DAD440" w14:textId="7EA1FCF6" w:rsidR="00D50EC9" w:rsidRDefault="00D50EC9" w:rsidP="00D50EC9">
      <w:pPr>
        <w:pStyle w:val="Body"/>
        <w:numPr>
          <w:ilvl w:val="0"/>
          <w:numId w:val="35"/>
        </w:numPr>
      </w:pPr>
      <w:r>
        <w:t xml:space="preserve">Output [3:0] </w:t>
      </w:r>
      <w:proofErr w:type="spellStart"/>
      <w:r>
        <w:t>decimal_tens</w:t>
      </w:r>
      <w:proofErr w:type="spellEnd"/>
    </w:p>
    <w:p w14:paraId="7A0198C1" w14:textId="77777777" w:rsidR="001149C3" w:rsidRDefault="001149C3" w:rsidP="00D50EC9">
      <w:pPr>
        <w:pStyle w:val="Body"/>
        <w:numPr>
          <w:ilvl w:val="0"/>
          <w:numId w:val="35"/>
        </w:numPr>
      </w:pPr>
      <w:r w:rsidRPr="00D50EC9">
        <w:rPr>
          <w:noProof/>
        </w:rPr>
        <w:drawing>
          <wp:anchor distT="0" distB="0" distL="114300" distR="114300" simplePos="0" relativeHeight="251667968" behindDoc="1" locked="0" layoutInCell="1" allowOverlap="1" wp14:anchorId="0B87A06E" wp14:editId="1B8FD960">
            <wp:simplePos x="0" y="0"/>
            <wp:positionH relativeFrom="page">
              <wp:posOffset>2042160</wp:posOffset>
            </wp:positionH>
            <wp:positionV relativeFrom="paragraph">
              <wp:posOffset>415290</wp:posOffset>
            </wp:positionV>
            <wp:extent cx="4152900" cy="1981200"/>
            <wp:effectExtent l="0" t="0" r="0" b="0"/>
            <wp:wrapTight wrapText="bothSides">
              <wp:wrapPolygon edited="0">
                <wp:start x="0" y="0"/>
                <wp:lineTo x="0" y="21392"/>
                <wp:lineTo x="21501" y="21392"/>
                <wp:lineTo x="21501" y="0"/>
                <wp:lineTo x="0" y="0"/>
              </wp:wrapPolygon>
            </wp:wrapTight>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2">
                      <a:extLst>
                        <a:ext uri="{28A0092B-C50C-407E-A947-70E740481C1C}">
                          <a14:useLocalDpi xmlns:a14="http://schemas.microsoft.com/office/drawing/2010/main" val="0"/>
                        </a:ext>
                      </a:extLst>
                    </a:blip>
                    <a:srcRect l="4636" t="6513" r="1761" b="8819"/>
                    <a:stretch/>
                  </pic:blipFill>
                  <pic:spPr bwMode="auto">
                    <a:xfrm>
                      <a:off x="0" y="0"/>
                      <a:ext cx="4152900"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0EC9">
        <w:t xml:space="preserve">Output [3:0] </w:t>
      </w:r>
      <w:proofErr w:type="spellStart"/>
      <w:r w:rsidR="00D50EC9">
        <w:t>decimal_ones</w:t>
      </w:r>
      <w:proofErr w:type="spellEnd"/>
    </w:p>
    <w:p w14:paraId="120203DC" w14:textId="77777777" w:rsidR="001149C3" w:rsidRDefault="00D50EC9" w:rsidP="001149C3">
      <w:pPr>
        <w:pStyle w:val="Body"/>
      </w:pPr>
      <w:r>
        <w:t xml:space="preserve">Converts the binary output of the counter into values that represent ones, tens, and </w:t>
      </w:r>
      <w:proofErr w:type="gramStart"/>
      <w:r>
        <w:t>hundreds</w:t>
      </w:r>
      <w:proofErr w:type="gramEnd"/>
      <w:r>
        <w:t xml:space="preserve"> places in the decimal system.</w:t>
      </w:r>
    </w:p>
    <w:p w14:paraId="523C19A5" w14:textId="77777777" w:rsidR="001149C3" w:rsidRDefault="001149C3" w:rsidP="001149C3">
      <w:pPr>
        <w:pStyle w:val="Body"/>
      </w:pPr>
    </w:p>
    <w:p w14:paraId="4A90A8CD" w14:textId="72ED1709" w:rsidR="005B50EE" w:rsidRDefault="001149C3" w:rsidP="005B50EE">
      <w:pPr>
        <w:pStyle w:val="Heading2"/>
      </w:pPr>
      <w:bookmarkStart w:id="38" w:name="_Toc75523740"/>
      <w:r>
        <w:t xml:space="preserve">Seven </w:t>
      </w:r>
      <w:proofErr w:type="gramStart"/>
      <w:r>
        <w:t>segment</w:t>
      </w:r>
      <w:bookmarkEnd w:id="38"/>
      <w:proofErr w:type="gramEnd"/>
      <w:r>
        <w:t xml:space="preserve"> </w:t>
      </w:r>
    </w:p>
    <w:p w14:paraId="1BBDB5AD" w14:textId="6B584708" w:rsidR="001149C3" w:rsidRDefault="001149C3" w:rsidP="001149C3">
      <w:pPr>
        <w:pStyle w:val="Body"/>
        <w:numPr>
          <w:ilvl w:val="0"/>
          <w:numId w:val="37"/>
        </w:numPr>
      </w:pPr>
      <w:r>
        <w:t xml:space="preserve">Input [3:0] </w:t>
      </w:r>
      <w:proofErr w:type="spellStart"/>
      <w:r>
        <w:t>led_bcd</w:t>
      </w:r>
      <w:proofErr w:type="spellEnd"/>
    </w:p>
    <w:p w14:paraId="2CE49A95" w14:textId="15619A8F" w:rsidR="001149C3" w:rsidRDefault="001149C3" w:rsidP="001149C3">
      <w:pPr>
        <w:pStyle w:val="Body"/>
        <w:numPr>
          <w:ilvl w:val="0"/>
          <w:numId w:val="37"/>
        </w:numPr>
      </w:pPr>
      <w:r>
        <w:t xml:space="preserve">Output reg [6:0] </w:t>
      </w:r>
      <w:proofErr w:type="spellStart"/>
      <w:r>
        <w:t>led_out</w:t>
      </w:r>
      <w:proofErr w:type="spellEnd"/>
    </w:p>
    <w:p w14:paraId="51AF70D0" w14:textId="36E39F18" w:rsidR="00953BC2" w:rsidRDefault="00554F28" w:rsidP="00953BC2">
      <w:pPr>
        <w:pStyle w:val="Body"/>
        <w:tabs>
          <w:tab w:val="left" w:pos="1404"/>
        </w:tabs>
        <w:jc w:val="center"/>
      </w:pPr>
      <w:r>
        <w:rPr>
          <w:noProof/>
        </w:rPr>
        <w:drawing>
          <wp:inline distT="0" distB="0" distL="0" distR="0" wp14:anchorId="6EFC18C3" wp14:editId="3C5673D3">
            <wp:extent cx="3817620" cy="1691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3">
                      <a:extLst>
                        <a:ext uri="{28A0092B-C50C-407E-A947-70E740481C1C}">
                          <a14:useLocalDpi xmlns:a14="http://schemas.microsoft.com/office/drawing/2010/main" val="0"/>
                        </a:ext>
                      </a:extLst>
                    </a:blip>
                    <a:srcRect l="6960" t="20629" r="5850" b="15741"/>
                    <a:stretch/>
                  </pic:blipFill>
                  <pic:spPr bwMode="auto">
                    <a:xfrm>
                      <a:off x="0" y="0"/>
                      <a:ext cx="3820532" cy="1692295"/>
                    </a:xfrm>
                    <a:prstGeom prst="rect">
                      <a:avLst/>
                    </a:prstGeom>
                    <a:ln>
                      <a:noFill/>
                    </a:ln>
                    <a:extLst>
                      <a:ext uri="{53640926-AAD7-44D8-BBD7-CCE9431645EC}">
                        <a14:shadowObscured xmlns:a14="http://schemas.microsoft.com/office/drawing/2010/main"/>
                      </a:ext>
                    </a:extLst>
                  </pic:spPr>
                </pic:pic>
              </a:graphicData>
            </a:graphic>
          </wp:inline>
        </w:drawing>
      </w:r>
    </w:p>
    <w:p w14:paraId="1B7AFEF0" w14:textId="595FF7BA" w:rsidR="001149C3" w:rsidRPr="001149C3" w:rsidRDefault="001149C3" w:rsidP="005B50EE">
      <w:pPr>
        <w:pStyle w:val="Body"/>
        <w:tabs>
          <w:tab w:val="left" w:pos="1404"/>
        </w:tabs>
        <w:sectPr w:rsidR="001149C3" w:rsidRPr="001149C3" w:rsidSect="00334BD5">
          <w:headerReference w:type="even" r:id="rId24"/>
          <w:headerReference w:type="default" r:id="rId25"/>
          <w:pgSz w:w="12240" w:h="15840" w:code="1"/>
          <w:pgMar w:top="1960" w:right="1520" w:bottom="1800" w:left="2820" w:header="840" w:footer="720" w:gutter="0"/>
          <w:cols w:space="720"/>
          <w:docGrid w:linePitch="245"/>
        </w:sectPr>
      </w:pPr>
      <w:r>
        <w:t>Convert</w:t>
      </w:r>
      <w:r w:rsidR="005B50EE">
        <w:t xml:space="preserve">s the value 0-9 from binary coded decimal to the decoded value needed to properly light up the 7-segment LED.   </w:t>
      </w:r>
      <w:r w:rsidR="005B50EE">
        <w:tab/>
      </w:r>
    </w:p>
    <w:p w14:paraId="7BA7B1B5" w14:textId="43D09D97" w:rsidR="00C121ED" w:rsidRDefault="00C121ED" w:rsidP="00C121ED">
      <w:pPr>
        <w:pStyle w:val="Heading1"/>
      </w:pPr>
      <w:bookmarkStart w:id="42" w:name="_Toc536190047"/>
      <w:bookmarkStart w:id="43" w:name="_Toc8662430"/>
      <w:bookmarkStart w:id="44" w:name="_Toc75523741"/>
      <w:bookmarkEnd w:id="42"/>
      <w:bookmarkEnd w:id="43"/>
      <w:r>
        <w:lastRenderedPageBreak/>
        <w:t>Document Revisions</w:t>
      </w:r>
      <w:bookmarkEnd w:id="44"/>
    </w:p>
    <w:tbl>
      <w:tblPr>
        <w:tblStyle w:val="TableGrid"/>
        <w:tblW w:w="0" w:type="auto"/>
        <w:tblLook w:val="04A0" w:firstRow="1" w:lastRow="0" w:firstColumn="1" w:lastColumn="0" w:noHBand="0" w:noVBand="1"/>
      </w:tblPr>
      <w:tblGrid>
        <w:gridCol w:w="1288"/>
        <w:gridCol w:w="1047"/>
        <w:gridCol w:w="5555"/>
      </w:tblGrid>
      <w:tr w:rsidR="00C121ED" w14:paraId="70242714" w14:textId="77777777" w:rsidTr="00C121ED">
        <w:trPr>
          <w:trHeight w:val="568"/>
        </w:trPr>
        <w:tc>
          <w:tcPr>
            <w:tcW w:w="1288" w:type="dxa"/>
          </w:tcPr>
          <w:p w14:paraId="2550A8AB" w14:textId="05B6DBC9" w:rsidR="00C121ED" w:rsidRDefault="00C121ED" w:rsidP="00C121ED">
            <w:pPr>
              <w:pStyle w:val="Body"/>
            </w:pPr>
            <w:r>
              <w:t>Date</w:t>
            </w:r>
          </w:p>
        </w:tc>
        <w:tc>
          <w:tcPr>
            <w:tcW w:w="1047" w:type="dxa"/>
          </w:tcPr>
          <w:p w14:paraId="22637B12" w14:textId="5359E731" w:rsidR="00C121ED" w:rsidRDefault="00C121ED" w:rsidP="00C121ED">
            <w:pPr>
              <w:pStyle w:val="Body"/>
            </w:pPr>
            <w:r>
              <w:t>Author</w:t>
            </w:r>
          </w:p>
        </w:tc>
        <w:tc>
          <w:tcPr>
            <w:tcW w:w="5555" w:type="dxa"/>
          </w:tcPr>
          <w:p w14:paraId="5D7517EF" w14:textId="6F45A82A" w:rsidR="00C121ED" w:rsidRDefault="00C121ED" w:rsidP="00C121ED">
            <w:pPr>
              <w:pStyle w:val="Body"/>
            </w:pPr>
            <w:r>
              <w:t>Comments</w:t>
            </w:r>
          </w:p>
        </w:tc>
      </w:tr>
      <w:tr w:rsidR="00C121ED" w14:paraId="327B8B0F" w14:textId="77777777" w:rsidTr="00C121ED">
        <w:trPr>
          <w:trHeight w:val="559"/>
        </w:trPr>
        <w:tc>
          <w:tcPr>
            <w:tcW w:w="1288" w:type="dxa"/>
          </w:tcPr>
          <w:p w14:paraId="35FC22C0" w14:textId="7AB05DC7" w:rsidR="00C121ED" w:rsidRDefault="00C121ED" w:rsidP="00C121ED">
            <w:pPr>
              <w:pStyle w:val="Body"/>
            </w:pPr>
            <w:r>
              <w:t>6/25/2021</w:t>
            </w:r>
          </w:p>
        </w:tc>
        <w:tc>
          <w:tcPr>
            <w:tcW w:w="1047" w:type="dxa"/>
          </w:tcPr>
          <w:p w14:paraId="24CDFC97" w14:textId="248CC3DA" w:rsidR="00C121ED" w:rsidRDefault="00C121ED" w:rsidP="00C121ED">
            <w:pPr>
              <w:pStyle w:val="Body"/>
            </w:pPr>
            <w:r>
              <w:t>RK</w:t>
            </w:r>
          </w:p>
        </w:tc>
        <w:tc>
          <w:tcPr>
            <w:tcW w:w="5555" w:type="dxa"/>
          </w:tcPr>
          <w:p w14:paraId="0D5FE25C" w14:textId="2DAD5090" w:rsidR="00C121ED" w:rsidRDefault="00C121ED" w:rsidP="00C121ED">
            <w:pPr>
              <w:pStyle w:val="Body"/>
            </w:pPr>
            <w:r>
              <w:t>Transferred TYK1 guide to common Word template and included diagrams for modules provided.</w:t>
            </w:r>
          </w:p>
        </w:tc>
      </w:tr>
    </w:tbl>
    <w:p w14:paraId="353A90BC" w14:textId="77777777" w:rsidR="00C121ED" w:rsidRPr="00C121ED" w:rsidRDefault="00C121ED" w:rsidP="00C121ED">
      <w:pPr>
        <w:pStyle w:val="Body"/>
      </w:pPr>
    </w:p>
    <w:sectPr w:rsidR="00C121ED" w:rsidRPr="00C121ED" w:rsidSect="00334BD5">
      <w:headerReference w:type="even" r:id="rId26"/>
      <w:headerReference w:type="default" r:id="rId27"/>
      <w:headerReference w:type="first" r:id="rId28"/>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B4D81" w14:textId="77777777" w:rsidR="008D7628" w:rsidRDefault="008D7628" w:rsidP="00D56C82">
      <w:pPr>
        <w:pStyle w:val="CellBodyCenter"/>
      </w:pPr>
      <w:r>
        <w:separator/>
      </w:r>
    </w:p>
  </w:endnote>
  <w:endnote w:type="continuationSeparator" w:id="0">
    <w:p w14:paraId="00F8D919" w14:textId="77777777" w:rsidR="008D7628" w:rsidRDefault="008D7628"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3"/>
      <w:gridCol w:w="7773"/>
      <w:gridCol w:w="710"/>
    </w:tblGrid>
    <w:tr w:rsidR="00D50EC9" w:rsidRPr="00D125F0" w14:paraId="00C96711" w14:textId="77777777" w:rsidTr="00882C3F">
      <w:tc>
        <w:tcPr>
          <w:tcW w:w="720" w:type="dxa"/>
        </w:tcPr>
        <w:p w14:paraId="58D9A471" w14:textId="77777777" w:rsidR="00D50EC9" w:rsidRPr="00D125F0" w:rsidRDefault="00D50EC9" w:rsidP="00882C3F">
          <w:pPr>
            <w:pStyle w:val="Footer"/>
            <w:spacing w:before="0"/>
            <w:ind w:left="0"/>
            <w:jc w:val="lef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10</w:t>
          </w:r>
          <w:r w:rsidRPr="00D125F0">
            <w:rPr>
              <w:rStyle w:val="PageNumber"/>
            </w:rPr>
            <w:fldChar w:fldCharType="end"/>
          </w:r>
        </w:p>
      </w:tc>
      <w:tc>
        <w:tcPr>
          <w:tcW w:w="7920" w:type="dxa"/>
        </w:tcPr>
        <w:p w14:paraId="30867B9D" w14:textId="0B92291B" w:rsidR="00D50EC9" w:rsidRPr="00D125F0" w:rsidRDefault="00D50EC9" w:rsidP="00882C3F">
          <w:pPr>
            <w:pStyle w:val="Footer"/>
            <w:spacing w:before="0"/>
            <w:ind w:left="0"/>
            <w:rPr>
              <w:rStyle w:val="PageNumber"/>
            </w:rPr>
          </w:pPr>
          <w:r>
            <w:rPr>
              <w:rStyle w:val="PageNumber"/>
            </w:rPr>
            <w:fldChar w:fldCharType="begin"/>
          </w:r>
          <w:r>
            <w:rPr>
              <w:rStyle w:val="PageNumber"/>
            </w:rPr>
            <w:instrText xml:space="preserve"> REF </w:instrText>
          </w:r>
          <w:r w:rsidRPr="00037B51">
            <w:rPr>
              <w:rStyle w:val="PageNumber"/>
            </w:rPr>
            <w:instrText>Document_Title</w:instrText>
          </w:r>
          <w:r>
            <w:rPr>
              <w:rStyle w:val="PageNumber"/>
            </w:rPr>
            <w:instrText xml:space="preserve"> </w:instrText>
          </w:r>
          <w:r w:rsidR="008A2D14">
            <w:rPr>
              <w:rStyle w:val="PageNumber"/>
            </w:rPr>
            <w:fldChar w:fldCharType="separate"/>
          </w:r>
          <w:r w:rsidR="008A2D14">
            <w:rPr>
              <w:rStyle w:val="PageNumber"/>
              <w:b/>
              <w:bCs/>
            </w:rPr>
            <w:t>Error! Reference source not found.</w:t>
          </w:r>
          <w:r>
            <w:rPr>
              <w:rStyle w:val="PageNumber"/>
            </w:rPr>
            <w:fldChar w:fldCharType="end"/>
          </w:r>
        </w:p>
      </w:tc>
      <w:tc>
        <w:tcPr>
          <w:tcW w:w="720" w:type="dxa"/>
        </w:tcPr>
        <w:p w14:paraId="1499C462" w14:textId="77777777" w:rsidR="00D50EC9" w:rsidRDefault="00D50EC9" w:rsidP="005B50EE">
          <w:pPr>
            <w:pStyle w:val="Footer"/>
            <w:spacing w:before="0"/>
            <w:ind w:left="0"/>
            <w:jc w:val="both"/>
            <w:rPr>
              <w:rStyle w:val="PageNumber"/>
            </w:rPr>
          </w:pPr>
        </w:p>
        <w:p w14:paraId="3240F37A" w14:textId="3139E1D7" w:rsidR="00953BC2" w:rsidRPr="00D125F0" w:rsidRDefault="00953BC2" w:rsidP="005B50EE">
          <w:pPr>
            <w:pStyle w:val="Footer"/>
            <w:spacing w:before="0"/>
            <w:ind w:left="0"/>
            <w:jc w:val="both"/>
            <w:rPr>
              <w:rStyle w:val="PageNumber"/>
            </w:rPr>
          </w:pPr>
        </w:p>
      </w:tc>
    </w:tr>
    <w:tr w:rsidR="00D50EC9" w:rsidRPr="00D125F0" w14:paraId="359387F3" w14:textId="77777777" w:rsidTr="00882C3F">
      <w:tc>
        <w:tcPr>
          <w:tcW w:w="720" w:type="dxa"/>
        </w:tcPr>
        <w:p w14:paraId="49839F30" w14:textId="77777777" w:rsidR="00D50EC9" w:rsidRPr="00D125F0" w:rsidRDefault="00D50EC9" w:rsidP="00882C3F">
          <w:pPr>
            <w:pStyle w:val="Footer"/>
            <w:spacing w:before="0"/>
            <w:ind w:left="0"/>
            <w:rPr>
              <w:rStyle w:val="PageNumber"/>
            </w:rPr>
          </w:pPr>
        </w:p>
      </w:tc>
      <w:tc>
        <w:tcPr>
          <w:tcW w:w="7920" w:type="dxa"/>
        </w:tcPr>
        <w:p w14:paraId="597ECE20" w14:textId="77777777" w:rsidR="00D50EC9" w:rsidRDefault="00D50EC9" w:rsidP="00882C3F">
          <w:pPr>
            <w:pStyle w:val="Footer"/>
            <w:spacing w:before="0"/>
            <w:ind w:left="0"/>
            <w:rPr>
              <w:b/>
              <w:bCs/>
              <w:color w:val="FF0000"/>
            </w:rPr>
          </w:pPr>
        </w:p>
        <w:p w14:paraId="27D2E60E" w14:textId="6864C22C" w:rsidR="00D50EC9" w:rsidRPr="00D125F0" w:rsidRDefault="00D50EC9" w:rsidP="00882C3F">
          <w:pPr>
            <w:pStyle w:val="Footer"/>
            <w:tabs>
              <w:tab w:val="left" w:pos="3478"/>
              <w:tab w:val="center" w:pos="3636"/>
            </w:tabs>
            <w:spacing w:before="0"/>
            <w:ind w:left="0"/>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8A2D14" w:rsidRPr="008A2D14">
            <w:rPr>
              <w:szCs w:val="18"/>
            </w:rPr>
            <w:t xml:space="preserve"> </w:t>
          </w:r>
          <w:sdt>
            <w:sdtPr>
              <w:rPr>
                <w:i/>
                <w:szCs w:val="18"/>
              </w:rPr>
              <w:alias w:val="Classification"/>
              <w:tag w:val="Classification"/>
              <w:id w:val="1981812196"/>
              <w:lock w:val="sdtLocked"/>
              <w:placeholder>
                <w:docPart w:val="B21F8810FA854C36BE9523CF7CBD3EBD"/>
              </w:placeholder>
              <w:dropDownList>
                <w:listItem w:displayText="Intel Confidential" w:value="Intel Confidential"/>
                <w:listItem w:displayText=" " w:value=" "/>
                <w:listItem w:displayText="Intel Top Secret" w:value="Intel Top Secret"/>
              </w:dropDownList>
            </w:sdtPr>
            <w:sdtContent>
              <w:r w:rsidR="008A2D14" w:rsidRPr="008A2D14">
                <w:rPr>
                  <w:szCs w:val="18"/>
                </w:rPr>
                <w:t xml:space="preserve"> </w:t>
              </w:r>
            </w:sdtContent>
          </w:sdt>
          <w:r w:rsidRPr="00DA3EB3">
            <w:rPr>
              <w:b/>
              <w:bCs/>
              <w:color w:val="FF0000"/>
              <w:szCs w:val="18"/>
            </w:rPr>
            <w:fldChar w:fldCharType="end"/>
          </w:r>
        </w:p>
      </w:tc>
      <w:tc>
        <w:tcPr>
          <w:tcW w:w="720" w:type="dxa"/>
        </w:tcPr>
        <w:p w14:paraId="60D063DA" w14:textId="77777777" w:rsidR="00D50EC9" w:rsidRPr="00D125F0" w:rsidRDefault="00D50EC9" w:rsidP="00882C3F">
          <w:pPr>
            <w:pStyle w:val="Footer"/>
            <w:spacing w:before="0"/>
            <w:ind w:left="0"/>
            <w:rPr>
              <w:rStyle w:val="PageNumber"/>
            </w:rPr>
          </w:pPr>
        </w:p>
      </w:tc>
    </w:tr>
  </w:tbl>
  <w:p w14:paraId="77D34260" w14:textId="77777777" w:rsidR="00D50EC9" w:rsidRPr="00D125F0" w:rsidRDefault="00D50EC9" w:rsidP="0046726E">
    <w:pPr>
      <w:pStyle w:val="Footer"/>
      <w:tabs>
        <w:tab w:val="clear" w:pos="3600"/>
        <w:tab w:val="clear" w:pos="7920"/>
        <w:tab w:val="left" w:pos="3432"/>
      </w:tabs>
      <w:spacing w:before="0"/>
      <w:ind w:left="0"/>
      <w:rPr>
        <w:sz w:val="2"/>
        <w:szCs w:val="2"/>
      </w:rPr>
    </w:pPr>
    <w:r>
      <w:rPr>
        <w:sz w:val="2"/>
        <w:szCs w:val="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0"/>
      <w:gridCol w:w="7773"/>
      <w:gridCol w:w="713"/>
    </w:tblGrid>
    <w:tr w:rsidR="00D50EC9" w:rsidRPr="00D125F0" w14:paraId="38D83793" w14:textId="77777777" w:rsidTr="00F249EB">
      <w:tc>
        <w:tcPr>
          <w:tcW w:w="720" w:type="dxa"/>
        </w:tcPr>
        <w:p w14:paraId="4EC68004" w14:textId="0074C2B8" w:rsidR="00D50EC9" w:rsidRPr="00D125F0" w:rsidRDefault="00D50EC9" w:rsidP="00882C3F">
          <w:pPr>
            <w:pStyle w:val="Footer"/>
            <w:spacing w:before="0"/>
            <w:ind w:left="0"/>
            <w:jc w:val="left"/>
            <w:rPr>
              <w:rStyle w:val="PageNumber"/>
            </w:rPr>
          </w:pPr>
        </w:p>
      </w:tc>
      <w:tc>
        <w:tcPr>
          <w:tcW w:w="7920" w:type="dxa"/>
          <w:vAlign w:val="center"/>
        </w:tcPr>
        <w:p w14:paraId="3029F4CB" w14:textId="0BD27DC2" w:rsidR="00D50EC9" w:rsidRPr="00D125F0" w:rsidRDefault="00D50EC9" w:rsidP="00F249EB">
          <w:pPr>
            <w:pStyle w:val="Footer"/>
            <w:spacing w:before="0"/>
            <w:ind w:left="0"/>
            <w:rPr>
              <w:rStyle w:val="PageNumber"/>
            </w:rPr>
          </w:pPr>
        </w:p>
      </w:tc>
      <w:tc>
        <w:tcPr>
          <w:tcW w:w="720" w:type="dxa"/>
        </w:tcPr>
        <w:p w14:paraId="54A0D355" w14:textId="77777777" w:rsidR="00D50EC9" w:rsidRPr="00D125F0" w:rsidRDefault="00D50EC9" w:rsidP="00882C3F">
          <w:pPr>
            <w:pStyle w:val="Footer"/>
            <w:spacing w:before="0"/>
            <w:ind w:left="0"/>
            <w:jc w:val="righ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11</w:t>
          </w:r>
          <w:r w:rsidRPr="00D125F0">
            <w:rPr>
              <w:rStyle w:val="PageNumber"/>
            </w:rPr>
            <w:fldChar w:fldCharType="end"/>
          </w:r>
        </w:p>
      </w:tc>
    </w:tr>
    <w:tr w:rsidR="00D50EC9" w:rsidRPr="00D125F0" w14:paraId="0B95D655" w14:textId="77777777" w:rsidTr="00F249EB">
      <w:tc>
        <w:tcPr>
          <w:tcW w:w="720" w:type="dxa"/>
        </w:tcPr>
        <w:p w14:paraId="59D8D81E" w14:textId="77777777" w:rsidR="00D50EC9" w:rsidRPr="00D125F0" w:rsidRDefault="00D50EC9" w:rsidP="00F249EB">
          <w:pPr>
            <w:pStyle w:val="Footer"/>
            <w:spacing w:before="0"/>
            <w:ind w:left="0"/>
            <w:rPr>
              <w:rStyle w:val="PageNumber"/>
            </w:rPr>
          </w:pPr>
        </w:p>
      </w:tc>
      <w:tc>
        <w:tcPr>
          <w:tcW w:w="7920" w:type="dxa"/>
        </w:tcPr>
        <w:p w14:paraId="6EE7EF4E" w14:textId="77777777" w:rsidR="00D50EC9" w:rsidRDefault="00D50EC9" w:rsidP="00F249EB">
          <w:pPr>
            <w:pStyle w:val="Footer"/>
            <w:spacing w:before="0"/>
            <w:ind w:left="0"/>
            <w:rPr>
              <w:b/>
              <w:bCs/>
              <w:color w:val="FF0000"/>
            </w:rPr>
          </w:pPr>
        </w:p>
        <w:p w14:paraId="3D2EBDCF" w14:textId="5694DAF2" w:rsidR="00D50EC9" w:rsidRPr="00D125F0" w:rsidRDefault="00D50EC9" w:rsidP="00F249EB">
          <w:pPr>
            <w:pStyle w:val="Footer"/>
            <w:spacing w:before="0"/>
            <w:ind w:left="0"/>
            <w:jc w:val="both"/>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8A2D14" w:rsidRPr="008A2D14">
            <w:rPr>
              <w:szCs w:val="18"/>
            </w:rPr>
            <w:t xml:space="preserve"> </w:t>
          </w:r>
          <w:sdt>
            <w:sdtPr>
              <w:rPr>
                <w:i/>
                <w:szCs w:val="18"/>
              </w:rPr>
              <w:alias w:val="Classification"/>
              <w:tag w:val="Classification"/>
              <w:id w:val="-975681645"/>
              <w:lock w:val="sdtLocked"/>
              <w:placeholder>
                <w:docPart w:val="A2277334D0EF417B99D1DF69788F8D5A"/>
              </w:placeholder>
              <w:dropDownList>
                <w:listItem w:displayText="Intel Confidential" w:value="Intel Confidential"/>
                <w:listItem w:displayText=" " w:value=" "/>
                <w:listItem w:displayText="Intel Top Secret" w:value="Intel Top Secret"/>
              </w:dropDownList>
            </w:sdtPr>
            <w:sdtContent>
              <w:r w:rsidR="008A2D14" w:rsidRPr="008A2D14">
                <w:rPr>
                  <w:szCs w:val="18"/>
                </w:rPr>
                <w:t xml:space="preserve"> </w:t>
              </w:r>
            </w:sdtContent>
          </w:sdt>
          <w:r w:rsidRPr="00DA3EB3">
            <w:rPr>
              <w:b/>
              <w:bCs/>
              <w:color w:val="FF0000"/>
              <w:szCs w:val="18"/>
            </w:rPr>
            <w:fldChar w:fldCharType="end"/>
          </w:r>
        </w:p>
      </w:tc>
      <w:tc>
        <w:tcPr>
          <w:tcW w:w="720" w:type="dxa"/>
        </w:tcPr>
        <w:p w14:paraId="453489C3" w14:textId="77777777" w:rsidR="00D50EC9" w:rsidRPr="00D125F0" w:rsidRDefault="00D50EC9" w:rsidP="00F249EB">
          <w:pPr>
            <w:pStyle w:val="Footer"/>
            <w:spacing w:before="0"/>
            <w:ind w:left="0"/>
            <w:rPr>
              <w:rStyle w:val="PageNumber"/>
            </w:rPr>
          </w:pPr>
        </w:p>
      </w:tc>
    </w:tr>
  </w:tbl>
  <w:p w14:paraId="0E4C4237" w14:textId="77777777" w:rsidR="00D50EC9" w:rsidRPr="00D125F0" w:rsidRDefault="00D50EC9" w:rsidP="00F249EB">
    <w:pPr>
      <w:pStyle w:val="Footer"/>
      <w:spacing w:before="0"/>
      <w:ind w:left="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F680F" w14:textId="77777777" w:rsidR="00D50EC9" w:rsidRPr="00F97B45" w:rsidRDefault="00D50EC9" w:rsidP="009F0C13">
    <w:pPr>
      <w:spacing w:before="0"/>
      <w:jc w:val="right"/>
      <w:rPr>
        <w:rFonts w:cs="Intel Clear"/>
      </w:rPr>
    </w:pPr>
  </w:p>
  <w:p w14:paraId="7C38107D" w14:textId="77777777" w:rsidR="00D50EC9" w:rsidRPr="00F97B45" w:rsidRDefault="00D50EC9" w:rsidP="009F0C13">
    <w:pPr>
      <w:spacing w:before="0"/>
      <w:jc w:val="right"/>
      <w:rPr>
        <w:rFonts w:cs="Intel Cle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F19CA" w14:textId="77777777" w:rsidR="008D7628" w:rsidRDefault="008D7628" w:rsidP="00D56C82">
      <w:pPr>
        <w:pStyle w:val="CellBodyCenter"/>
      </w:pPr>
      <w:r>
        <w:separator/>
      </w:r>
    </w:p>
  </w:footnote>
  <w:footnote w:type="continuationSeparator" w:id="0">
    <w:p w14:paraId="6141E624" w14:textId="77777777" w:rsidR="008D7628" w:rsidRDefault="008D7628"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34537" w14:textId="77777777" w:rsidR="00D50EC9" w:rsidRDefault="00D50EC9" w:rsidP="00996FE6">
    <w:pPr>
      <w:pStyle w:val="Header"/>
      <w:tabs>
        <w:tab w:val="clear" w:pos="4320"/>
        <w:tab w:val="clear" w:pos="8640"/>
        <w:tab w:val="center" w:pos="3290"/>
        <w:tab w:val="right" w:pos="7900"/>
      </w:tabs>
      <w:spacing w:before="40" w:line="160" w:lineRule="atLeast"/>
      <w:ind w:hanging="1440"/>
      <w:jc w:val="right"/>
    </w:pPr>
    <w:r>
      <w:rPr>
        <w:noProof/>
      </w:rPr>
      <w:drawing>
        <wp:anchor distT="0" distB="0" distL="114300" distR="114300" simplePos="0" relativeHeight="251668992" behindDoc="1" locked="0" layoutInCell="1" allowOverlap="1" wp14:anchorId="585413C4" wp14:editId="275ECA97">
          <wp:simplePos x="0" y="0"/>
          <wp:positionH relativeFrom="page">
            <wp:posOffset>914400</wp:posOffset>
          </wp:positionH>
          <wp:positionV relativeFrom="page">
            <wp:posOffset>662701</wp:posOffset>
          </wp:positionV>
          <wp:extent cx="914400" cy="356616"/>
          <wp:effectExtent l="0" t="0" r="0" b="5715"/>
          <wp:wrapNone/>
          <wp:docPr id="1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7B733A80" w14:textId="77777777" w:rsidR="00D50EC9" w:rsidRDefault="00D50EC9" w:rsidP="00996FE6">
    <w:pPr>
      <w:pStyle w:val="Header"/>
      <w:tabs>
        <w:tab w:val="clear" w:pos="4320"/>
        <w:tab w:val="clear" w:pos="8640"/>
        <w:tab w:val="center" w:pos="3290"/>
        <w:tab w:val="right" w:pos="7900"/>
      </w:tabs>
      <w:spacing w:before="40" w:line="160" w:lineRule="atLeast"/>
      <w:ind w:hanging="1440"/>
      <w:jc w:val="right"/>
    </w:pPr>
  </w:p>
  <w:p w14:paraId="0E983371" w14:textId="77777777" w:rsidR="00D50EC9" w:rsidRDefault="00D50EC9" w:rsidP="00996FE6">
    <w:pPr>
      <w:pStyle w:val="Header"/>
      <w:tabs>
        <w:tab w:val="clear" w:pos="4320"/>
        <w:tab w:val="clear" w:pos="8640"/>
        <w:tab w:val="center" w:pos="3290"/>
        <w:tab w:val="right" w:pos="7900"/>
      </w:tabs>
      <w:spacing w:before="40" w:line="160" w:lineRule="atLeast"/>
      <w:ind w:hanging="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6C74C"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rPr>
        <w:rFonts w:cs="Intel Clear"/>
      </w:rPr>
    </w:pPr>
    <w:r w:rsidRPr="00F97B45">
      <w:rPr>
        <w:rFonts w:cs="Intel Clear"/>
        <w:noProof/>
      </w:rPr>
      <w:drawing>
        <wp:anchor distT="0" distB="0" distL="114300" distR="114300" simplePos="0" relativeHeight="251690496" behindDoc="1" locked="0" layoutInCell="1" allowOverlap="1" wp14:anchorId="56441EE9" wp14:editId="4EB343D2">
          <wp:simplePos x="0" y="0"/>
          <wp:positionH relativeFrom="page">
            <wp:posOffset>5848350</wp:posOffset>
          </wp:positionH>
          <wp:positionV relativeFrom="page">
            <wp:posOffset>662959</wp:posOffset>
          </wp:positionV>
          <wp:extent cx="918210" cy="358101"/>
          <wp:effectExtent l="0" t="0" r="0" b="4445"/>
          <wp:wrapNone/>
          <wp:docPr id="1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6AD87F28" w14:textId="77777777" w:rsidR="00D50EC9" w:rsidRPr="00F97B45" w:rsidRDefault="00D50EC9" w:rsidP="00996FE6">
    <w:pPr>
      <w:pStyle w:val="Header"/>
      <w:tabs>
        <w:tab w:val="clear" w:pos="4320"/>
        <w:tab w:val="clear" w:pos="8640"/>
        <w:tab w:val="center" w:pos="3290"/>
      </w:tabs>
      <w:spacing w:before="40" w:line="160" w:lineRule="atLeast"/>
      <w:ind w:hanging="1440"/>
      <w:rPr>
        <w:rFonts w:cs="Intel Clear"/>
      </w:rPr>
    </w:pPr>
  </w:p>
  <w:p w14:paraId="0E93057D" w14:textId="77777777" w:rsidR="00D50EC9" w:rsidRPr="00F97B45" w:rsidRDefault="00D50EC9" w:rsidP="00996FE6">
    <w:pPr>
      <w:pStyle w:val="Header"/>
      <w:tabs>
        <w:tab w:val="clear" w:pos="4320"/>
        <w:tab w:val="clear" w:pos="8640"/>
        <w:tab w:val="center" w:pos="3290"/>
      </w:tabs>
      <w:spacing w:before="40" w:line="160" w:lineRule="atLeast"/>
      <w:ind w:hanging="1440"/>
      <w:rPr>
        <w:rFonts w:cs="Intel Cle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6BE59" w14:textId="274F9E29" w:rsidR="00D50EC9" w:rsidRPr="001B3F31" w:rsidRDefault="00D50EC9" w:rsidP="001F766A">
    <w:pPr>
      <w:pStyle w:val="Header"/>
      <w:tabs>
        <w:tab w:val="clear" w:pos="8640"/>
      </w:tabs>
      <w:ind w:right="-110"/>
      <w:jc w:val="right"/>
    </w:pPr>
  </w:p>
  <w:p w14:paraId="04E1411D" w14:textId="34735CDE" w:rsidR="00D50EC9" w:rsidRPr="001B3F31" w:rsidRDefault="00D50EC9" w:rsidP="001F766A">
    <w:pPr>
      <w:pStyle w:val="Header"/>
      <w:tabs>
        <w:tab w:val="clear" w:pos="8640"/>
      </w:tabs>
      <w:ind w:right="-110"/>
      <w:jc w:val="right"/>
    </w:pPr>
    <w:r>
      <w:rPr>
        <w:noProof/>
      </w:rPr>
      <w:drawing>
        <wp:anchor distT="0" distB="0" distL="114300" distR="114300" simplePos="0" relativeHeight="251647488" behindDoc="1" locked="0" layoutInCell="1" allowOverlap="1" wp14:anchorId="7A38E875" wp14:editId="3D98DA70">
          <wp:simplePos x="0" y="0"/>
          <wp:positionH relativeFrom="page">
            <wp:posOffset>5486400</wp:posOffset>
          </wp:positionH>
          <wp:positionV relativeFrom="page">
            <wp:posOffset>725805</wp:posOffset>
          </wp:positionV>
          <wp:extent cx="1353820" cy="528955"/>
          <wp:effectExtent l="0" t="0" r="0" b="4445"/>
          <wp:wrapNone/>
          <wp:docPr id="103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3820" cy="52895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9890B" w14:textId="77777777" w:rsidR="00D50EC9" w:rsidRDefault="00D50EC9"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25984" behindDoc="1" locked="0" layoutInCell="1" allowOverlap="1" wp14:anchorId="0E181081" wp14:editId="49137F94">
          <wp:simplePos x="0" y="0"/>
          <wp:positionH relativeFrom="page">
            <wp:posOffset>914400</wp:posOffset>
          </wp:positionH>
          <wp:positionV relativeFrom="page">
            <wp:posOffset>662701</wp:posOffset>
          </wp:positionV>
          <wp:extent cx="914400" cy="356616"/>
          <wp:effectExtent l="0" t="0" r="0" b="5715"/>
          <wp:wrapNone/>
          <wp:docPr id="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1F5B1B8D" w14:textId="2A2C174A" w:rsidR="00D50EC9" w:rsidRPr="00F97B45" w:rsidRDefault="00D50EC9" w:rsidP="00924EAF">
    <w:pPr>
      <w:pStyle w:val="Header"/>
      <w:tabs>
        <w:tab w:val="clear" w:pos="4320"/>
        <w:tab w:val="clear" w:pos="8640"/>
        <w:tab w:val="center" w:pos="3290"/>
        <w:tab w:val="right" w:pos="7900"/>
      </w:tabs>
      <w:spacing w:before="40" w:line="160" w:lineRule="atLeast"/>
      <w:ind w:left="20" w:right="60" w:hanging="1320"/>
      <w:jc w:val="right"/>
      <w:rPr>
        <w:rFonts w:cs="Intel Clear"/>
      </w:rPr>
    </w:pPr>
    <w:ins w:id="39" w:author="Larson-Kangas, Jessica" w:date="2020-02-19T11:57:00Z">
      <w:r>
        <w:rPr>
          <w:rFonts w:cs="Intel Clear"/>
          <w:noProof/>
        </w:rPr>
        <w:fldChar w:fldCharType="begin"/>
      </w:r>
      <w:r>
        <w:rPr>
          <w:rFonts w:cs="Intel Clear"/>
          <w:noProof/>
        </w:rPr>
        <w:instrText xml:space="preserve"> STYLEREF  "Heading 1"  \* MERGEFORMAT </w:instrText>
      </w:r>
    </w:ins>
    <w:r>
      <w:rPr>
        <w:rFonts w:cs="Intel Clear"/>
        <w:noProof/>
      </w:rPr>
      <w:fldChar w:fldCharType="separate"/>
    </w:r>
    <w:r w:rsidR="008A2D14">
      <w:rPr>
        <w:rFonts w:cs="Intel Clear"/>
        <w:noProof/>
      </w:rPr>
      <w:t>Top Level Schematic</w:t>
    </w:r>
    <w:ins w:id="40" w:author="Larson-Kangas, Jessica" w:date="2020-02-19T11:57:00Z">
      <w:r>
        <w:rPr>
          <w:rFonts w:cs="Intel Clear"/>
          <w:noProof/>
        </w:rPr>
        <w:fldChar w:fldCharType="end"/>
      </w:r>
    </w:ins>
    <w:del w:id="41" w:author="Larson-Kangas, Jessica" w:date="2020-02-19T11:57:00Z">
      <w:r w:rsidDel="006950E1">
        <w:rPr>
          <w:rFonts w:cs="Intel Clear"/>
          <w:noProof/>
        </w:rPr>
        <w:fldChar w:fldCharType="begin"/>
      </w:r>
      <w:r w:rsidDel="006950E1">
        <w:rPr>
          <w:rFonts w:cs="Intel Clear"/>
          <w:noProof/>
        </w:rPr>
        <w:delInstrText xml:space="preserve"> STYLEREF  "Heading 6"  \* MERGEFORMAT </w:delInstrText>
      </w:r>
      <w:r w:rsidDel="006950E1">
        <w:rPr>
          <w:rFonts w:cs="Intel Clear"/>
          <w:noProof/>
        </w:rPr>
        <w:fldChar w:fldCharType="end"/>
      </w:r>
    </w:del>
  </w:p>
  <w:p w14:paraId="053CBEAD" w14:textId="77777777" w:rsidR="00D50EC9" w:rsidRDefault="00D50EC9"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E240E" w14:textId="77777777" w:rsidR="00D50EC9" w:rsidRPr="00F414E8" w:rsidRDefault="00D50EC9">
    <w:pPr>
      <w:pStyle w:val="Header"/>
      <w:tabs>
        <w:tab w:val="clear" w:pos="4320"/>
        <w:tab w:val="clear" w:pos="8640"/>
        <w:tab w:val="center" w:pos="3290"/>
        <w:tab w:val="right" w:pos="7900"/>
      </w:tabs>
      <w:spacing w:before="40" w:line="160" w:lineRule="atLeast"/>
      <w:ind w:left="20" w:right="60" w:hanging="1320"/>
    </w:pPr>
    <w:r w:rsidRPr="00F414E8">
      <w:rPr>
        <w:noProof/>
      </w:rPr>
      <w:drawing>
        <wp:anchor distT="0" distB="0" distL="114300" distR="114300" simplePos="0" relativeHeight="251624960" behindDoc="1" locked="0" layoutInCell="1" allowOverlap="1" wp14:anchorId="7F44A95F" wp14:editId="04A6ACBE">
          <wp:simplePos x="0" y="0"/>
          <wp:positionH relativeFrom="page">
            <wp:posOffset>5848350</wp:posOffset>
          </wp:positionH>
          <wp:positionV relativeFrom="page">
            <wp:posOffset>662959</wp:posOffset>
          </wp:positionV>
          <wp:extent cx="918210" cy="358101"/>
          <wp:effectExtent l="0" t="0" r="0" b="4445"/>
          <wp:wrapNone/>
          <wp:docPr id="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441A0F18" w14:textId="6093B276" w:rsidR="00D50EC9" w:rsidRPr="00F414E8" w:rsidRDefault="00D50EC9" w:rsidP="00924EAF">
    <w:pPr>
      <w:pStyle w:val="Header"/>
      <w:tabs>
        <w:tab w:val="clear" w:pos="4320"/>
        <w:tab w:val="clear" w:pos="8640"/>
        <w:tab w:val="center" w:pos="3290"/>
        <w:tab w:val="right" w:pos="7900"/>
      </w:tabs>
      <w:spacing w:before="40" w:line="160" w:lineRule="atLeast"/>
      <w:ind w:left="20" w:right="60" w:hanging="1320"/>
    </w:pPr>
    <w:r w:rsidRPr="00F414E8">
      <w:rPr>
        <w:noProof/>
      </w:rPr>
      <w:fldChar w:fldCharType="begin"/>
    </w:r>
    <w:r w:rsidRPr="00F414E8">
      <w:rPr>
        <w:noProof/>
      </w:rPr>
      <w:instrText xml:space="preserve"> STYLEREF  "Heading 1"  \* MERGEFORMAT </w:instrText>
    </w:r>
    <w:r w:rsidRPr="00F414E8">
      <w:rPr>
        <w:noProof/>
      </w:rPr>
      <w:fldChar w:fldCharType="separate"/>
    </w:r>
    <w:r w:rsidR="008A2D14">
      <w:rPr>
        <w:noProof/>
      </w:rPr>
      <w:t>Introduction</w:t>
    </w:r>
    <w:r w:rsidRPr="00F414E8">
      <w:rPr>
        <w:noProof/>
      </w:rPr>
      <w:fldChar w:fldCharType="end"/>
    </w:r>
  </w:p>
  <w:p w14:paraId="36C1D5AD" w14:textId="77777777" w:rsidR="00D50EC9" w:rsidRPr="00F414E8" w:rsidRDefault="00D50EC9" w:rsidP="00F12860">
    <w:pPr>
      <w:pStyle w:val="Header"/>
      <w:tabs>
        <w:tab w:val="clear" w:pos="4320"/>
        <w:tab w:val="clear" w:pos="8640"/>
        <w:tab w:val="center" w:pos="3290"/>
      </w:tabs>
      <w:spacing w:before="40" w:line="160" w:lineRule="atLeast"/>
      <w:ind w:left="20" w:right="60" w:hanging="1320"/>
    </w:pPr>
  </w:p>
  <w:p w14:paraId="452F0C0A" w14:textId="77777777" w:rsidR="00D50EC9" w:rsidRPr="00F414E8" w:rsidRDefault="00D50EC9" w:rsidP="00F12860">
    <w:pPr>
      <w:pStyle w:val="Header"/>
      <w:tabs>
        <w:tab w:val="clear" w:pos="4320"/>
        <w:tab w:val="clear" w:pos="8640"/>
        <w:tab w:val="center" w:pos="3290"/>
      </w:tabs>
      <w:spacing w:before="40" w:line="160" w:lineRule="atLeast"/>
      <w:ind w:left="20" w:right="60" w:hanging="13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90469"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drawing>
        <wp:anchor distT="0" distB="0" distL="114300" distR="114300" simplePos="0" relativeHeight="251672576" behindDoc="1" locked="0" layoutInCell="1" allowOverlap="1" wp14:anchorId="0A7A4E33" wp14:editId="1116A8D6">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3C2AE738" w14:textId="03E9B530"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fldChar w:fldCharType="begin"/>
    </w:r>
    <w:r w:rsidRPr="00F97B45">
      <w:rPr>
        <w:rFonts w:cs="Intel Clear"/>
        <w:noProof/>
      </w:rPr>
      <w:instrText xml:space="preserve"> STYLEREF  "Heading 1"  \* MERGEFORMAT </w:instrText>
    </w:r>
    <w:r w:rsidRPr="00F97B45">
      <w:rPr>
        <w:rFonts w:cs="Intel Clear"/>
        <w:noProof/>
      </w:rPr>
      <w:fldChar w:fldCharType="separate"/>
    </w:r>
    <w:r w:rsidR="008A2D14">
      <w:rPr>
        <w:rFonts w:cs="Intel Clear"/>
        <w:noProof/>
      </w:rPr>
      <w:t>Modules Provided</w:t>
    </w:r>
    <w:r w:rsidRPr="00F97B45">
      <w:rPr>
        <w:rFonts w:cs="Intel Clear"/>
        <w:noProof/>
      </w:rPr>
      <w:fldChar w:fldCharType="end"/>
    </w:r>
  </w:p>
  <w:p w14:paraId="54F5163A"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p>
  <w:p w14:paraId="59628277" w14:textId="77777777" w:rsidR="00D50EC9" w:rsidRPr="00F97B45" w:rsidRDefault="00D50EC9" w:rsidP="00996FE6">
    <w:pPr>
      <w:pStyle w:val="Header"/>
      <w:tabs>
        <w:tab w:val="clear" w:pos="4320"/>
        <w:tab w:val="clear" w:pos="8640"/>
        <w:tab w:val="center" w:pos="3290"/>
        <w:tab w:val="right" w:pos="7900"/>
      </w:tabs>
      <w:spacing w:before="40" w:line="160" w:lineRule="atLeast"/>
      <w:ind w:hanging="1440"/>
      <w:jc w:val="right"/>
      <w:rPr>
        <w:rFonts w:cs="Intel Clea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57E37" w14:textId="77777777" w:rsidR="00D50EC9" w:rsidRDefault="00D50EC9" w:rsidP="00996FE6">
    <w:pPr>
      <w:pStyle w:val="Header"/>
      <w:tabs>
        <w:tab w:val="clear" w:pos="4320"/>
        <w:tab w:val="clear" w:pos="8640"/>
        <w:tab w:val="center" w:pos="3290"/>
        <w:tab w:val="right" w:pos="7900"/>
      </w:tabs>
      <w:spacing w:before="40" w:line="160" w:lineRule="atLeast"/>
      <w:ind w:hanging="1440"/>
    </w:pPr>
    <w:r>
      <w:rPr>
        <w:noProof/>
      </w:rPr>
      <w:drawing>
        <wp:anchor distT="0" distB="0" distL="114300" distR="114300" simplePos="0" relativeHeight="251673600" behindDoc="1" locked="0" layoutInCell="1" allowOverlap="1" wp14:anchorId="2D57D6F6" wp14:editId="0D5BC5D7">
          <wp:simplePos x="0" y="0"/>
          <wp:positionH relativeFrom="page">
            <wp:posOffset>5848350</wp:posOffset>
          </wp:positionH>
          <wp:positionV relativeFrom="page">
            <wp:posOffset>662959</wp:posOffset>
          </wp:positionV>
          <wp:extent cx="918210" cy="358101"/>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3877FEB7" w14:textId="20D5C5DB" w:rsidR="00D50EC9" w:rsidRDefault="00D50EC9" w:rsidP="00996FE6">
    <w:pPr>
      <w:pStyle w:val="Header"/>
      <w:tabs>
        <w:tab w:val="clear" w:pos="4320"/>
        <w:tab w:val="clear" w:pos="8640"/>
        <w:tab w:val="center" w:pos="3290"/>
        <w:tab w:val="right" w:pos="7900"/>
      </w:tabs>
      <w:spacing w:before="40" w:line="160" w:lineRule="atLeast"/>
      <w:ind w:hanging="1440"/>
    </w:pPr>
    <w:r>
      <w:rPr>
        <w:noProof/>
      </w:rPr>
      <w:fldChar w:fldCharType="begin"/>
    </w:r>
    <w:r>
      <w:rPr>
        <w:noProof/>
      </w:rPr>
      <w:instrText xml:space="preserve"> STYLEREF  "Heading 1"  \* MERGEFORMAT </w:instrText>
    </w:r>
    <w:r>
      <w:rPr>
        <w:noProof/>
      </w:rPr>
      <w:fldChar w:fldCharType="separate"/>
    </w:r>
    <w:r w:rsidR="008A2D14">
      <w:rPr>
        <w:noProof/>
      </w:rPr>
      <w:t>Document Revisions</w:t>
    </w:r>
    <w:r>
      <w:rPr>
        <w:noProof/>
      </w:rPr>
      <w:fldChar w:fldCharType="end"/>
    </w:r>
  </w:p>
  <w:p w14:paraId="6E737A2F" w14:textId="77777777" w:rsidR="00D50EC9" w:rsidRDefault="00D50EC9" w:rsidP="00996FE6">
    <w:pPr>
      <w:pStyle w:val="Header"/>
      <w:tabs>
        <w:tab w:val="clear" w:pos="4320"/>
        <w:tab w:val="clear" w:pos="8640"/>
        <w:tab w:val="center" w:pos="3290"/>
      </w:tabs>
      <w:spacing w:before="40" w:line="160" w:lineRule="atLeast"/>
      <w:ind w:hanging="1440"/>
    </w:pPr>
  </w:p>
  <w:p w14:paraId="5F2356C2" w14:textId="77777777" w:rsidR="00D50EC9" w:rsidRDefault="00D50EC9" w:rsidP="00996FE6">
    <w:pPr>
      <w:pStyle w:val="Header"/>
      <w:tabs>
        <w:tab w:val="clear" w:pos="4320"/>
        <w:tab w:val="clear" w:pos="8640"/>
        <w:tab w:val="center" w:pos="3290"/>
      </w:tabs>
      <w:spacing w:before="40" w:line="160" w:lineRule="atLeast"/>
      <w:ind w:hanging="144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13822" w14:textId="77777777" w:rsidR="00D50EC9" w:rsidRPr="001B3F31" w:rsidRDefault="00D50EC9" w:rsidP="001F766A">
    <w:pPr>
      <w:pStyle w:val="Header"/>
      <w:tabs>
        <w:tab w:val="clear" w:pos="8640"/>
      </w:tabs>
      <w:ind w:right="-110"/>
      <w:jc w:val="right"/>
    </w:pPr>
    <w:r>
      <w:rPr>
        <w:noProof/>
      </w:rPr>
      <w:drawing>
        <wp:anchor distT="0" distB="0" distL="114300" distR="114300" simplePos="0" relativeHeight="251674624" behindDoc="1" locked="0" layoutInCell="1" allowOverlap="1" wp14:anchorId="76D0CBA0" wp14:editId="4320B80E">
          <wp:simplePos x="0" y="0"/>
          <wp:positionH relativeFrom="page">
            <wp:posOffset>5934075</wp:posOffset>
          </wp:positionH>
          <wp:positionV relativeFrom="page">
            <wp:posOffset>558800</wp:posOffset>
          </wp:positionV>
          <wp:extent cx="914400" cy="615218"/>
          <wp:effectExtent l="0" t="0" r="0" b="0"/>
          <wp:wrapNone/>
          <wp:docPr id="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69534458" w14:textId="77777777" w:rsidR="00D50EC9" w:rsidRPr="001B3F31" w:rsidRDefault="00D50EC9" w:rsidP="001F766A">
    <w:pPr>
      <w:pStyle w:val="Header"/>
      <w:tabs>
        <w:tab w:val="clear" w:pos="8640"/>
      </w:tabs>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BE8"/>
    <w:multiLevelType w:val="multilevel"/>
    <w:tmpl w:val="3E8E40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1" w15:restartNumberingAfterBreak="0">
    <w:nsid w:val="0A935C5D"/>
    <w:multiLevelType w:val="multilevel"/>
    <w:tmpl w:val="CB4E17B0"/>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8B34ACD"/>
    <w:multiLevelType w:val="multilevel"/>
    <w:tmpl w:val="3F448232"/>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 w15:restartNumberingAfterBreak="0">
    <w:nsid w:val="194A5972"/>
    <w:multiLevelType w:val="hybridMultilevel"/>
    <w:tmpl w:val="838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63BA9"/>
    <w:multiLevelType w:val="singleLevel"/>
    <w:tmpl w:val="B22E2CCC"/>
    <w:lvl w:ilvl="0">
      <w:start w:val="1"/>
      <w:numFmt w:val="bullet"/>
      <w:pStyle w:val="CellBodyBulletSub"/>
      <w:lvlText w:val=""/>
      <w:lvlJc w:val="left"/>
      <w:pPr>
        <w:tabs>
          <w:tab w:val="num" w:pos="936"/>
        </w:tabs>
        <w:ind w:left="0" w:firstLine="216"/>
      </w:pPr>
      <w:rPr>
        <w:rFonts w:ascii="Symbol" w:hAnsi="Symbol" w:hint="default"/>
      </w:rPr>
    </w:lvl>
  </w:abstractNum>
  <w:abstractNum w:abstractNumId="5" w15:restartNumberingAfterBreak="0">
    <w:nsid w:val="21520C0C"/>
    <w:multiLevelType w:val="hybridMultilevel"/>
    <w:tmpl w:val="1722CFF2"/>
    <w:lvl w:ilvl="0" w:tplc="DE10CCA2">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220257FD"/>
    <w:multiLevelType w:val="multilevel"/>
    <w:tmpl w:val="A88ED97A"/>
    <w:name w:val="Titluri23"/>
    <w:lvl w:ilvl="0">
      <w:start w:val="1"/>
      <w:numFmt w:val="decimal"/>
      <w:pStyle w:val="Heading1"/>
      <w:lvlText w:val="%1.0"/>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cs="Times New Roman"/>
        <w:b w:val="0"/>
        <w:bCs w:val="0"/>
        <w:i w:val="0"/>
        <w:iCs w:val="0"/>
        <w:caps w:val="0"/>
        <w:smallCaps w:val="0"/>
        <w:strike w:val="0"/>
        <w:dstrike w:val="0"/>
        <w:outline w:val="0"/>
        <w:shadow w:val="0"/>
        <w:emboss w:val="0"/>
        <w:imprint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0" w:hanging="1440"/>
      </w:pPr>
      <w:rPr>
        <w:rFonts w:hint="default"/>
      </w:rPr>
    </w:lvl>
    <w:lvl w:ilvl="3">
      <w:start w:val="1"/>
      <w:numFmt w:val="decimal"/>
      <w:pStyle w:val="Heading4"/>
      <w:lvlText w:val="%1.%2.%3.%4"/>
      <w:lvlJc w:val="left"/>
      <w:pPr>
        <w:tabs>
          <w:tab w:val="num" w:pos="0"/>
        </w:tabs>
        <w:ind w:left="0" w:hanging="1440"/>
      </w:pPr>
      <w:rPr>
        <w:rFonts w:hint="default"/>
      </w:rPr>
    </w:lvl>
    <w:lvl w:ilvl="4">
      <w:start w:val="1"/>
      <w:numFmt w:val="decimal"/>
      <w:pStyle w:val="Heading5"/>
      <w:lvlText w:val="%1.%2.%3.%4.%5"/>
      <w:lvlJc w:val="left"/>
      <w:pPr>
        <w:tabs>
          <w:tab w:val="num" w:pos="0"/>
        </w:tabs>
        <w:ind w:left="0" w:hanging="1440"/>
      </w:pPr>
      <w:rPr>
        <w:rFonts w:hint="default"/>
      </w:rPr>
    </w:lvl>
    <w:lvl w:ilvl="5">
      <w:start w:val="1"/>
      <w:numFmt w:val="upperLetter"/>
      <w:pStyle w:val="Heading6"/>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pStyle w:val="Heading8"/>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7" w15:restartNumberingAfterBreak="0">
    <w:nsid w:val="23871F34"/>
    <w:multiLevelType w:val="hybridMultilevel"/>
    <w:tmpl w:val="A07C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430F"/>
    <w:multiLevelType w:val="multilevel"/>
    <w:tmpl w:val="5F304368"/>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54C10DD"/>
    <w:multiLevelType w:val="multilevel"/>
    <w:tmpl w:val="228E0DC8"/>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D340DC"/>
    <w:multiLevelType w:val="multilevel"/>
    <w:tmpl w:val="7E0AB2A8"/>
    <w:name w:val="Titluri22"/>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pStyle w:val="Heading9"/>
      <w:lvlText w:val="%6.%7.%8.%9."/>
      <w:lvlJc w:val="left"/>
      <w:pPr>
        <w:tabs>
          <w:tab w:val="num" w:pos="0"/>
        </w:tabs>
        <w:ind w:left="0" w:hanging="1440"/>
      </w:pPr>
      <w:rPr>
        <w:rFonts w:hint="default"/>
      </w:rPr>
    </w:lvl>
  </w:abstractNum>
  <w:abstractNum w:abstractNumId="11" w15:restartNumberingAfterBreak="0">
    <w:nsid w:val="346305CD"/>
    <w:multiLevelType w:val="hybridMultilevel"/>
    <w:tmpl w:val="60D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B54C7"/>
    <w:multiLevelType w:val="hybridMultilevel"/>
    <w:tmpl w:val="2556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6693C"/>
    <w:multiLevelType w:val="hybridMultilevel"/>
    <w:tmpl w:val="4024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139B2"/>
    <w:multiLevelType w:val="multilevel"/>
    <w:tmpl w:val="40B61B5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5" w15:restartNumberingAfterBreak="0">
    <w:nsid w:val="3D2567EC"/>
    <w:multiLevelType w:val="multilevel"/>
    <w:tmpl w:val="B2A60AFA"/>
    <w:lvl w:ilvl="0">
      <w:start w:val="1"/>
      <w:numFmt w:val="none"/>
      <w:pStyle w:val="Rule"/>
      <w:lvlText w:val="RUL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49225A5B"/>
    <w:multiLevelType w:val="hybridMultilevel"/>
    <w:tmpl w:val="DE6213FA"/>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B518B7"/>
    <w:multiLevelType w:val="hybridMultilevel"/>
    <w:tmpl w:val="FB56A1E2"/>
    <w:lvl w:ilvl="0" w:tplc="8716E36A">
      <w:start w:val="2"/>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8" w15:restartNumberingAfterBreak="0">
    <w:nsid w:val="4CA3487A"/>
    <w:multiLevelType w:val="singleLevel"/>
    <w:tmpl w:val="0234F2B6"/>
    <w:lvl w:ilvl="0">
      <w:start w:val="1"/>
      <w:numFmt w:val="bullet"/>
      <w:pStyle w:val="CellBodyBullet"/>
      <w:lvlText w:val=""/>
      <w:lvlJc w:val="left"/>
      <w:pPr>
        <w:tabs>
          <w:tab w:val="num" w:pos="360"/>
        </w:tabs>
        <w:ind w:left="120" w:hanging="120"/>
      </w:pPr>
      <w:rPr>
        <w:rFonts w:ascii="Symbol" w:hAnsi="Symbol" w:hint="default"/>
      </w:rPr>
    </w:lvl>
  </w:abstractNum>
  <w:abstractNum w:abstractNumId="19" w15:restartNumberingAfterBreak="0">
    <w:nsid w:val="4E3E601F"/>
    <w:multiLevelType w:val="hybridMultilevel"/>
    <w:tmpl w:val="47BC7EA0"/>
    <w:lvl w:ilvl="0" w:tplc="FD0C54C8">
      <w:start w:val="1"/>
      <w:numFmt w:val="decimal"/>
      <w:pStyle w:val="TableLabel"/>
      <w:suff w:val="space"/>
      <w:lvlText w:val="Table %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C2CD5"/>
    <w:multiLevelType w:val="multilevel"/>
    <w:tmpl w:val="CE82D9C8"/>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1" w15:restartNumberingAfterBreak="0">
    <w:nsid w:val="53925564"/>
    <w:multiLevelType w:val="singleLevel"/>
    <w:tmpl w:val="9A7CF00A"/>
    <w:lvl w:ilvl="0">
      <w:start w:val="1"/>
      <w:numFmt w:val="bullet"/>
      <w:pStyle w:val="Bullet"/>
      <w:lvlText w:val=""/>
      <w:lvlJc w:val="left"/>
      <w:pPr>
        <w:tabs>
          <w:tab w:val="num" w:pos="360"/>
        </w:tabs>
        <w:ind w:left="216" w:hanging="216"/>
      </w:pPr>
      <w:rPr>
        <w:rFonts w:ascii="Symbol" w:hAnsi="Symbol" w:hint="default"/>
      </w:rPr>
    </w:lvl>
  </w:abstractNum>
  <w:abstractNum w:abstractNumId="22" w15:restartNumberingAfterBreak="0">
    <w:nsid w:val="54BE32D3"/>
    <w:multiLevelType w:val="singleLevel"/>
    <w:tmpl w:val="5DB2EB26"/>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55FB52CF"/>
    <w:multiLevelType w:val="singleLevel"/>
    <w:tmpl w:val="6F8004B8"/>
    <w:lvl w:ilvl="0">
      <w:start w:val="1"/>
      <w:numFmt w:val="bullet"/>
      <w:pStyle w:val="BulletSub"/>
      <w:lvlText w:val=""/>
      <w:lvlJc w:val="left"/>
      <w:pPr>
        <w:tabs>
          <w:tab w:val="num" w:pos="1080"/>
        </w:tabs>
        <w:ind w:left="720" w:hanging="360"/>
      </w:pPr>
      <w:rPr>
        <w:rFonts w:ascii="Symbol" w:hAnsi="Symbol" w:hint="default"/>
      </w:rPr>
    </w:lvl>
  </w:abstractNum>
  <w:abstractNum w:abstractNumId="24" w15:restartNumberingAfterBreak="0">
    <w:nsid w:val="564428E2"/>
    <w:multiLevelType w:val="hybridMultilevel"/>
    <w:tmpl w:val="7E225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B2809"/>
    <w:multiLevelType w:val="multilevel"/>
    <w:tmpl w:val="E8E685CA"/>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7" w15:restartNumberingAfterBreak="0">
    <w:nsid w:val="5F66048F"/>
    <w:multiLevelType w:val="multilevel"/>
    <w:tmpl w:val="9F24A768"/>
    <w:name w:val="Titluri"/>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pStyle w:val="Heading7"/>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8" w15:restartNumberingAfterBreak="0">
    <w:nsid w:val="641E19D8"/>
    <w:multiLevelType w:val="hybridMultilevel"/>
    <w:tmpl w:val="A9DE1AF2"/>
    <w:lvl w:ilvl="0" w:tplc="BDA60A98">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9" w15:restartNumberingAfterBreak="0">
    <w:nsid w:val="6635598C"/>
    <w:multiLevelType w:val="multilevel"/>
    <w:tmpl w:val="1D8CE268"/>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6F462A22"/>
    <w:multiLevelType w:val="singleLevel"/>
    <w:tmpl w:val="3EB046F6"/>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75894765"/>
    <w:multiLevelType w:val="multilevel"/>
    <w:tmpl w:val="C8862F2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2" w15:restartNumberingAfterBreak="0">
    <w:nsid w:val="7807715A"/>
    <w:multiLevelType w:val="multilevel"/>
    <w:tmpl w:val="ED2A000A"/>
    <w:styleLink w:val="Heading3Bullet"/>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98537CA"/>
    <w:multiLevelType w:val="multilevel"/>
    <w:tmpl w:val="4870549C"/>
    <w:styleLink w:val="Heading2Bullet"/>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9E93F9A"/>
    <w:multiLevelType w:val="hybridMultilevel"/>
    <w:tmpl w:val="6154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FF56AA"/>
    <w:multiLevelType w:val="hybridMultilevel"/>
    <w:tmpl w:val="F8103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3"/>
  </w:num>
  <w:num w:numId="5">
    <w:abstractNumId w:val="22"/>
  </w:num>
  <w:num w:numId="6">
    <w:abstractNumId w:val="31"/>
  </w:num>
  <w:num w:numId="7">
    <w:abstractNumId w:val="9"/>
  </w:num>
  <w:num w:numId="8">
    <w:abstractNumId w:val="18"/>
  </w:num>
  <w:num w:numId="9">
    <w:abstractNumId w:val="4"/>
  </w:num>
  <w:num w:numId="10">
    <w:abstractNumId w:val="16"/>
  </w:num>
  <w:num w:numId="11">
    <w:abstractNumId w:val="33"/>
  </w:num>
  <w:num w:numId="12">
    <w:abstractNumId w:val="32"/>
  </w:num>
  <w:num w:numId="13">
    <w:abstractNumId w:val="0"/>
  </w:num>
  <w:num w:numId="14">
    <w:abstractNumId w:val="1"/>
  </w:num>
  <w:num w:numId="15">
    <w:abstractNumId w:val="14"/>
  </w:num>
  <w:num w:numId="16">
    <w:abstractNumId w:val="8"/>
  </w:num>
  <w:num w:numId="17">
    <w:abstractNumId w:val="25"/>
  </w:num>
  <w:num w:numId="18">
    <w:abstractNumId w:val="29"/>
  </w:num>
  <w:num w:numId="19">
    <w:abstractNumId w:val="19"/>
  </w:num>
  <w:num w:numId="20">
    <w:abstractNumId w:val="30"/>
  </w:num>
  <w:num w:numId="21">
    <w:abstractNumId w:val="26"/>
  </w:num>
  <w:num w:numId="22">
    <w:abstractNumId w:val="15"/>
  </w:num>
  <w:num w:numId="23">
    <w:abstractNumId w:val="15"/>
  </w:num>
  <w:num w:numId="24">
    <w:abstractNumId w:val="0"/>
    <w:lvlOverride w:ilvl="0">
      <w:lvl w:ilvl="0">
        <w:start w:val="1"/>
        <w:numFmt w:val="decimal"/>
        <w:lvlText w:val="%1.0"/>
        <w:lvlJc w:val="left"/>
        <w:pPr>
          <w:tabs>
            <w:tab w:val="num" w:pos="0"/>
          </w:tabs>
          <w:ind w:left="0" w:hanging="1300"/>
        </w:pPr>
        <w:rPr>
          <w:rFonts w:hint="default"/>
        </w:rPr>
      </w:lvl>
    </w:lvlOverride>
    <w:lvlOverride w:ilvl="1">
      <w:lvl w:ilvl="1">
        <w:start w:val="1"/>
        <w:numFmt w:val="decimal"/>
        <w:lvlText w:val="%1.%2"/>
        <w:lvlJc w:val="left"/>
        <w:pPr>
          <w:tabs>
            <w:tab w:val="num" w:pos="0"/>
          </w:tabs>
          <w:ind w:left="0" w:hanging="1300"/>
        </w:pPr>
        <w:rPr>
          <w:rFonts w:hint="default"/>
        </w:rPr>
      </w:lvl>
    </w:lvlOverride>
    <w:lvlOverride w:ilvl="2">
      <w:lvl w:ilvl="2">
        <w:start w:val="1"/>
        <w:numFmt w:val="decimal"/>
        <w:lvlText w:val="%1.%2.%3"/>
        <w:lvlJc w:val="left"/>
        <w:pPr>
          <w:tabs>
            <w:tab w:val="num" w:pos="0"/>
          </w:tabs>
          <w:ind w:left="0" w:hanging="1300"/>
        </w:pPr>
        <w:rPr>
          <w:rFonts w:hint="default"/>
        </w:rPr>
      </w:lvl>
    </w:lvlOverride>
    <w:lvlOverride w:ilvl="3">
      <w:lvl w:ilvl="3">
        <w:start w:val="1"/>
        <w:numFmt w:val="decimal"/>
        <w:lvlText w:val="%1.%2.%3.%4"/>
        <w:lvlJc w:val="left"/>
        <w:pPr>
          <w:tabs>
            <w:tab w:val="num" w:pos="500"/>
          </w:tabs>
          <w:ind w:left="0" w:hanging="1300"/>
        </w:pPr>
        <w:rPr>
          <w:rFonts w:hint="default"/>
        </w:rPr>
      </w:lvl>
    </w:lvlOverride>
    <w:lvlOverride w:ilvl="4">
      <w:lvl w:ilvl="4">
        <w:start w:val="1"/>
        <w:numFmt w:val="decimal"/>
        <w:lvlText w:val="%1.%2.%3.%4.%5"/>
        <w:lvlJc w:val="left"/>
        <w:pPr>
          <w:tabs>
            <w:tab w:val="num" w:pos="860"/>
          </w:tabs>
          <w:ind w:left="0" w:hanging="1300"/>
        </w:pPr>
        <w:rPr>
          <w:rFonts w:hint="default"/>
        </w:rPr>
      </w:lvl>
    </w:lvlOverride>
    <w:lvlOverride w:ilvl="5">
      <w:lvl w:ilvl="5">
        <w:start w:val="1"/>
        <w:numFmt w:val="upperLetter"/>
        <w:suff w:val="space"/>
        <w:lvlText w:val="Appendix %6."/>
        <w:lvlJc w:val="left"/>
        <w:pPr>
          <w:ind w:left="1436" w:hanging="936"/>
        </w:pPr>
        <w:rPr>
          <w:rFonts w:hint="default"/>
        </w:rPr>
      </w:lvl>
    </w:lvlOverride>
    <w:lvlOverride w:ilvl="6">
      <w:lvl w:ilvl="6">
        <w:start w:val="1"/>
        <w:numFmt w:val="decimal"/>
        <w:lvlText w:val="%1.%2.%3.%4.%5.%6.%7."/>
        <w:lvlJc w:val="left"/>
        <w:pPr>
          <w:tabs>
            <w:tab w:val="num" w:pos="1940"/>
          </w:tabs>
          <w:ind w:left="1940" w:hanging="1080"/>
        </w:pPr>
        <w:rPr>
          <w:rFonts w:hint="default"/>
        </w:rPr>
      </w:lvl>
    </w:lvlOverride>
    <w:lvlOverride w:ilvl="7">
      <w:lvl w:ilvl="7">
        <w:start w:val="1"/>
        <w:numFmt w:val="decimal"/>
        <w:lvlText w:val="%1.%2.%3.%4.%5.%6.%7.%8."/>
        <w:lvlJc w:val="left"/>
        <w:pPr>
          <w:tabs>
            <w:tab w:val="num" w:pos="2444"/>
          </w:tabs>
          <w:ind w:left="2444" w:hanging="1224"/>
        </w:pPr>
        <w:rPr>
          <w:rFonts w:hint="default"/>
        </w:rPr>
      </w:lvl>
    </w:lvlOverride>
    <w:lvlOverride w:ilvl="8">
      <w:lvl w:ilvl="8">
        <w:start w:val="1"/>
        <w:numFmt w:val="decimal"/>
        <w:lvlText w:val="%1.%2.%3.%4.%5.%6.%7.%8.%9."/>
        <w:lvlJc w:val="left"/>
        <w:pPr>
          <w:tabs>
            <w:tab w:val="num" w:pos="3020"/>
          </w:tabs>
          <w:ind w:left="3020" w:hanging="1440"/>
        </w:pPr>
        <w:rPr>
          <w:rFonts w:hint="default"/>
        </w:rPr>
      </w:lvl>
    </w:lvlOverride>
  </w:num>
  <w:num w:numId="25">
    <w:abstractNumId w:val="2"/>
  </w:num>
  <w:num w:numId="26">
    <w:abstractNumId w:val="0"/>
    <w:lvlOverride w:ilvl="0">
      <w:lvl w:ilvl="0">
        <w:start w:val="1"/>
        <w:numFmt w:val="decimal"/>
        <w:lvlText w:val="%1.0"/>
        <w:lvlJc w:val="left"/>
        <w:pPr>
          <w:tabs>
            <w:tab w:val="num" w:pos="0"/>
          </w:tabs>
          <w:ind w:left="0" w:hanging="1440"/>
        </w:pPr>
        <w:rPr>
          <w:rFonts w:hint="default"/>
        </w:rPr>
      </w:lvl>
    </w:lvlOverride>
    <w:lvlOverride w:ilvl="1">
      <w:lvl w:ilvl="1">
        <w:start w:val="1"/>
        <w:numFmt w:val="decimal"/>
        <w:lvlText w:val="%1.%2"/>
        <w:lvlJc w:val="left"/>
        <w:pPr>
          <w:tabs>
            <w:tab w:val="num" w:pos="0"/>
          </w:tabs>
          <w:ind w:left="0" w:hanging="1440"/>
        </w:pPr>
        <w:rPr>
          <w:rFonts w:hint="default"/>
        </w:rPr>
      </w:lvl>
    </w:lvlOverride>
    <w:lvlOverride w:ilvl="2">
      <w:lvl w:ilvl="2">
        <w:start w:val="1"/>
        <w:numFmt w:val="decimal"/>
        <w:lvlText w:val="%1.%2.%3"/>
        <w:lvlJc w:val="left"/>
        <w:pPr>
          <w:tabs>
            <w:tab w:val="num" w:pos="0"/>
          </w:tabs>
          <w:ind w:left="0" w:hanging="1440"/>
        </w:pPr>
        <w:rPr>
          <w:rFonts w:hint="default"/>
        </w:rPr>
      </w:lvl>
    </w:lvlOverride>
    <w:lvlOverride w:ilvl="3">
      <w:lvl w:ilvl="3">
        <w:start w:val="1"/>
        <w:numFmt w:val="decimal"/>
        <w:lvlText w:val="%1.%2.%3.%4"/>
        <w:lvlJc w:val="left"/>
        <w:pPr>
          <w:tabs>
            <w:tab w:val="num" w:pos="0"/>
          </w:tabs>
          <w:ind w:left="0" w:hanging="1440"/>
        </w:pPr>
        <w:rPr>
          <w:rFonts w:hint="default"/>
        </w:rPr>
      </w:lvl>
    </w:lvlOverride>
    <w:lvlOverride w:ilvl="4">
      <w:lvl w:ilvl="4">
        <w:start w:val="1"/>
        <w:numFmt w:val="decimal"/>
        <w:lvlText w:val="%1.%2.%3.%4.%5"/>
        <w:lvlJc w:val="left"/>
        <w:pPr>
          <w:tabs>
            <w:tab w:val="num" w:pos="0"/>
          </w:tabs>
          <w:ind w:left="0" w:hanging="1440"/>
        </w:pPr>
        <w:rPr>
          <w:rFonts w:hint="default"/>
        </w:rPr>
      </w:lvl>
    </w:lvlOverride>
    <w:lvlOverride w:ilvl="5">
      <w:lvl w:ilvl="5">
        <w:start w:val="1"/>
        <w:numFmt w:val="upperLetter"/>
        <w:suff w:val="space"/>
        <w:lvlText w:val="Appendix %6."/>
        <w:lvlJc w:val="left"/>
        <w:pPr>
          <w:ind w:left="0" w:hanging="1440"/>
        </w:pPr>
        <w:rPr>
          <w:rFonts w:hint="default"/>
        </w:rPr>
      </w:lvl>
    </w:lvlOverride>
    <w:lvlOverride w:ilvl="6">
      <w:lvl w:ilvl="6">
        <w:start w:val="1"/>
        <w:numFmt w:val="decimal"/>
        <w:lvlText w:val="%6.%7."/>
        <w:lvlJc w:val="left"/>
        <w:pPr>
          <w:tabs>
            <w:tab w:val="num" w:pos="0"/>
          </w:tabs>
          <w:ind w:left="0" w:hanging="1440"/>
        </w:pPr>
        <w:rPr>
          <w:rFonts w:hint="default"/>
        </w:rPr>
      </w:lvl>
    </w:lvlOverride>
    <w:lvlOverride w:ilvl="7">
      <w:lvl w:ilvl="7">
        <w:start w:val="1"/>
        <w:numFmt w:val="decimal"/>
        <w:lvlText w:val="%6.%7.%8."/>
        <w:lvlJc w:val="left"/>
        <w:pPr>
          <w:tabs>
            <w:tab w:val="num" w:pos="0"/>
          </w:tabs>
          <w:ind w:left="0" w:hanging="1440"/>
        </w:pPr>
        <w:rPr>
          <w:rFonts w:hint="default"/>
        </w:rPr>
      </w:lvl>
    </w:lvlOverride>
    <w:lvlOverride w:ilvl="8">
      <w:lvl w:ilvl="8">
        <w:start w:val="1"/>
        <w:numFmt w:val="decimal"/>
        <w:lvlText w:val="%6.%7.%8.%9."/>
        <w:lvlJc w:val="left"/>
        <w:pPr>
          <w:tabs>
            <w:tab w:val="num" w:pos="0"/>
          </w:tabs>
          <w:ind w:left="0" w:hanging="1440"/>
        </w:pPr>
        <w:rPr>
          <w:rFonts w:hint="default"/>
        </w:rPr>
      </w:lvl>
    </w:lvlOverride>
  </w:num>
  <w:num w:numId="27">
    <w:abstractNumId w:val="27"/>
  </w:num>
  <w:num w:numId="28">
    <w:abstractNumId w:val="6"/>
  </w:num>
  <w:num w:numId="29">
    <w:abstractNumId w:val="10"/>
  </w:num>
  <w:num w:numId="30">
    <w:abstractNumId w:val="20"/>
  </w:num>
  <w:num w:numId="31">
    <w:abstractNumId w:val="24"/>
  </w:num>
  <w:num w:numId="32">
    <w:abstractNumId w:val="17"/>
  </w:num>
  <w:num w:numId="33">
    <w:abstractNumId w:val="3"/>
  </w:num>
  <w:num w:numId="34">
    <w:abstractNumId w:val="34"/>
  </w:num>
  <w:num w:numId="35">
    <w:abstractNumId w:val="11"/>
  </w:num>
  <w:num w:numId="36">
    <w:abstractNumId w:val="7"/>
  </w:num>
  <w:num w:numId="37">
    <w:abstractNumId w:val="12"/>
  </w:num>
  <w:num w:numId="38">
    <w:abstractNumId w:val="28"/>
  </w:num>
  <w:num w:numId="39">
    <w:abstractNumId w:val="5"/>
  </w:num>
  <w:num w:numId="40">
    <w:abstractNumId w:val="13"/>
  </w:num>
  <w:num w:numId="41">
    <w:abstractNumId w:val="3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rson-Kangas, Jessica">
    <w15:presenceInfo w15:providerId="AD" w15:userId="S::jessica.larson-kangas@intel.com::d8f24a4c-be0a-42e4-937e-c8e4e28fa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n-US" w:vendorID="64" w:dllVersion="0" w:nlCheck="1" w:checkStyle="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D9"/>
    <w:rsid w:val="0000049F"/>
    <w:rsid w:val="00005939"/>
    <w:rsid w:val="00007757"/>
    <w:rsid w:val="000111A8"/>
    <w:rsid w:val="00015A79"/>
    <w:rsid w:val="00015B09"/>
    <w:rsid w:val="00021379"/>
    <w:rsid w:val="00022571"/>
    <w:rsid w:val="00022729"/>
    <w:rsid w:val="00031D38"/>
    <w:rsid w:val="00037A53"/>
    <w:rsid w:val="00037B51"/>
    <w:rsid w:val="00045A5C"/>
    <w:rsid w:val="00052C2D"/>
    <w:rsid w:val="000539EA"/>
    <w:rsid w:val="000559C7"/>
    <w:rsid w:val="000616ED"/>
    <w:rsid w:val="00062B0B"/>
    <w:rsid w:val="000657ED"/>
    <w:rsid w:val="00071FA6"/>
    <w:rsid w:val="00075B03"/>
    <w:rsid w:val="0007633B"/>
    <w:rsid w:val="00076ED0"/>
    <w:rsid w:val="00082079"/>
    <w:rsid w:val="000825C2"/>
    <w:rsid w:val="00082E33"/>
    <w:rsid w:val="000859FE"/>
    <w:rsid w:val="00090550"/>
    <w:rsid w:val="0009376F"/>
    <w:rsid w:val="000A01CA"/>
    <w:rsid w:val="000A0BEA"/>
    <w:rsid w:val="000A5C02"/>
    <w:rsid w:val="000A6933"/>
    <w:rsid w:val="000B28BD"/>
    <w:rsid w:val="000B3D52"/>
    <w:rsid w:val="000B45BE"/>
    <w:rsid w:val="000B4BA2"/>
    <w:rsid w:val="000B60AC"/>
    <w:rsid w:val="000C0B02"/>
    <w:rsid w:val="000C1E81"/>
    <w:rsid w:val="000C6CCE"/>
    <w:rsid w:val="000C6D00"/>
    <w:rsid w:val="000D0344"/>
    <w:rsid w:val="000E1EC8"/>
    <w:rsid w:val="000E5C47"/>
    <w:rsid w:val="000F48F9"/>
    <w:rsid w:val="000F7A58"/>
    <w:rsid w:val="001016D9"/>
    <w:rsid w:val="0011035A"/>
    <w:rsid w:val="001107EA"/>
    <w:rsid w:val="001149C3"/>
    <w:rsid w:val="0012310B"/>
    <w:rsid w:val="0013193E"/>
    <w:rsid w:val="00131976"/>
    <w:rsid w:val="0013557C"/>
    <w:rsid w:val="00135D8B"/>
    <w:rsid w:val="00136AF8"/>
    <w:rsid w:val="00140C11"/>
    <w:rsid w:val="001426AC"/>
    <w:rsid w:val="00143401"/>
    <w:rsid w:val="00155DD2"/>
    <w:rsid w:val="00160CE3"/>
    <w:rsid w:val="0016146B"/>
    <w:rsid w:val="00163C35"/>
    <w:rsid w:val="00165A0E"/>
    <w:rsid w:val="00166DB3"/>
    <w:rsid w:val="00171ABC"/>
    <w:rsid w:val="0017256B"/>
    <w:rsid w:val="001773B6"/>
    <w:rsid w:val="001831FC"/>
    <w:rsid w:val="00185CF4"/>
    <w:rsid w:val="001872E8"/>
    <w:rsid w:val="00194137"/>
    <w:rsid w:val="001A3508"/>
    <w:rsid w:val="001A6ACA"/>
    <w:rsid w:val="001B3C71"/>
    <w:rsid w:val="001B3F31"/>
    <w:rsid w:val="001B612E"/>
    <w:rsid w:val="001B7865"/>
    <w:rsid w:val="001C0F61"/>
    <w:rsid w:val="001C7BCB"/>
    <w:rsid w:val="001D6503"/>
    <w:rsid w:val="001D7E36"/>
    <w:rsid w:val="001E2800"/>
    <w:rsid w:val="001F766A"/>
    <w:rsid w:val="00200400"/>
    <w:rsid w:val="0020179C"/>
    <w:rsid w:val="002107E9"/>
    <w:rsid w:val="0021273D"/>
    <w:rsid w:val="00212AAE"/>
    <w:rsid w:val="00216A77"/>
    <w:rsid w:val="002212DF"/>
    <w:rsid w:val="0023141B"/>
    <w:rsid w:val="0023310B"/>
    <w:rsid w:val="0023452B"/>
    <w:rsid w:val="00234CD9"/>
    <w:rsid w:val="00240677"/>
    <w:rsid w:val="00245A37"/>
    <w:rsid w:val="00245ECF"/>
    <w:rsid w:val="00245F40"/>
    <w:rsid w:val="00251274"/>
    <w:rsid w:val="002607F1"/>
    <w:rsid w:val="00267F9F"/>
    <w:rsid w:val="00277EBA"/>
    <w:rsid w:val="002823F1"/>
    <w:rsid w:val="00285424"/>
    <w:rsid w:val="00285D2F"/>
    <w:rsid w:val="00290AEB"/>
    <w:rsid w:val="00291654"/>
    <w:rsid w:val="0029223A"/>
    <w:rsid w:val="00292A9B"/>
    <w:rsid w:val="00293B48"/>
    <w:rsid w:val="00295640"/>
    <w:rsid w:val="00296CDE"/>
    <w:rsid w:val="002A0CD4"/>
    <w:rsid w:val="002A1CDF"/>
    <w:rsid w:val="002A44C5"/>
    <w:rsid w:val="002A555C"/>
    <w:rsid w:val="002B3901"/>
    <w:rsid w:val="002B513F"/>
    <w:rsid w:val="002B768C"/>
    <w:rsid w:val="002C1598"/>
    <w:rsid w:val="002C2E48"/>
    <w:rsid w:val="002C3BF3"/>
    <w:rsid w:val="002C5F38"/>
    <w:rsid w:val="002D351D"/>
    <w:rsid w:val="002D3913"/>
    <w:rsid w:val="002D4E21"/>
    <w:rsid w:val="002D53D9"/>
    <w:rsid w:val="002E794E"/>
    <w:rsid w:val="002E7A90"/>
    <w:rsid w:val="00310A08"/>
    <w:rsid w:val="003153BB"/>
    <w:rsid w:val="003168EA"/>
    <w:rsid w:val="00316CFA"/>
    <w:rsid w:val="00317941"/>
    <w:rsid w:val="00321DB7"/>
    <w:rsid w:val="003234D8"/>
    <w:rsid w:val="00325B00"/>
    <w:rsid w:val="00334BD5"/>
    <w:rsid w:val="0035136C"/>
    <w:rsid w:val="00354159"/>
    <w:rsid w:val="00354446"/>
    <w:rsid w:val="003567B4"/>
    <w:rsid w:val="0036213C"/>
    <w:rsid w:val="00366C1F"/>
    <w:rsid w:val="00374605"/>
    <w:rsid w:val="003761A0"/>
    <w:rsid w:val="00391833"/>
    <w:rsid w:val="0039759B"/>
    <w:rsid w:val="003A4A64"/>
    <w:rsid w:val="003A5B53"/>
    <w:rsid w:val="003A6F1A"/>
    <w:rsid w:val="003A7C39"/>
    <w:rsid w:val="003B0EF8"/>
    <w:rsid w:val="003B3475"/>
    <w:rsid w:val="003B46F7"/>
    <w:rsid w:val="003C0A29"/>
    <w:rsid w:val="003C0F79"/>
    <w:rsid w:val="003C4F84"/>
    <w:rsid w:val="003D16D9"/>
    <w:rsid w:val="003D29C3"/>
    <w:rsid w:val="003D5A2C"/>
    <w:rsid w:val="003D68B1"/>
    <w:rsid w:val="003E1BE7"/>
    <w:rsid w:val="003F1207"/>
    <w:rsid w:val="003F1E28"/>
    <w:rsid w:val="004076E5"/>
    <w:rsid w:val="00431E76"/>
    <w:rsid w:val="00442D10"/>
    <w:rsid w:val="0044521D"/>
    <w:rsid w:val="00447B85"/>
    <w:rsid w:val="004529E9"/>
    <w:rsid w:val="00454506"/>
    <w:rsid w:val="00454829"/>
    <w:rsid w:val="00465DD6"/>
    <w:rsid w:val="0046726E"/>
    <w:rsid w:val="00470C0E"/>
    <w:rsid w:val="00473404"/>
    <w:rsid w:val="004803D5"/>
    <w:rsid w:val="00483035"/>
    <w:rsid w:val="00483E5E"/>
    <w:rsid w:val="0048564D"/>
    <w:rsid w:val="00486D4E"/>
    <w:rsid w:val="004960DE"/>
    <w:rsid w:val="004A37CE"/>
    <w:rsid w:val="004A64D1"/>
    <w:rsid w:val="004B1A48"/>
    <w:rsid w:val="004B2921"/>
    <w:rsid w:val="004B61B4"/>
    <w:rsid w:val="004C1E43"/>
    <w:rsid w:val="004C5A96"/>
    <w:rsid w:val="004C7633"/>
    <w:rsid w:val="004D073D"/>
    <w:rsid w:val="004D4AD2"/>
    <w:rsid w:val="004D4AE6"/>
    <w:rsid w:val="004E1FC7"/>
    <w:rsid w:val="004E3587"/>
    <w:rsid w:val="004E3691"/>
    <w:rsid w:val="004E36A5"/>
    <w:rsid w:val="004E51A5"/>
    <w:rsid w:val="004F0160"/>
    <w:rsid w:val="004F3795"/>
    <w:rsid w:val="004F3DB9"/>
    <w:rsid w:val="004F75CD"/>
    <w:rsid w:val="004F7D64"/>
    <w:rsid w:val="00500E8F"/>
    <w:rsid w:val="00501F80"/>
    <w:rsid w:val="00505930"/>
    <w:rsid w:val="00515276"/>
    <w:rsid w:val="00515FCC"/>
    <w:rsid w:val="00526313"/>
    <w:rsid w:val="00533995"/>
    <w:rsid w:val="00535F8D"/>
    <w:rsid w:val="005372E9"/>
    <w:rsid w:val="00541F9B"/>
    <w:rsid w:val="0055044C"/>
    <w:rsid w:val="005506F6"/>
    <w:rsid w:val="00554F28"/>
    <w:rsid w:val="005560E2"/>
    <w:rsid w:val="00556439"/>
    <w:rsid w:val="00557C58"/>
    <w:rsid w:val="00561054"/>
    <w:rsid w:val="005628BE"/>
    <w:rsid w:val="00563B8A"/>
    <w:rsid w:val="005662E4"/>
    <w:rsid w:val="00577E15"/>
    <w:rsid w:val="00577FF0"/>
    <w:rsid w:val="00581075"/>
    <w:rsid w:val="00583F8D"/>
    <w:rsid w:val="00586AFE"/>
    <w:rsid w:val="00594F8C"/>
    <w:rsid w:val="005A2C8D"/>
    <w:rsid w:val="005A4E5C"/>
    <w:rsid w:val="005A5808"/>
    <w:rsid w:val="005A7CCE"/>
    <w:rsid w:val="005B0ADD"/>
    <w:rsid w:val="005B25D5"/>
    <w:rsid w:val="005B44D1"/>
    <w:rsid w:val="005B50EE"/>
    <w:rsid w:val="005E327D"/>
    <w:rsid w:val="005F0CBF"/>
    <w:rsid w:val="005F2CAE"/>
    <w:rsid w:val="005F5A29"/>
    <w:rsid w:val="005F7653"/>
    <w:rsid w:val="005F7DD6"/>
    <w:rsid w:val="006040A4"/>
    <w:rsid w:val="0060719B"/>
    <w:rsid w:val="00611B92"/>
    <w:rsid w:val="006167D1"/>
    <w:rsid w:val="006277BD"/>
    <w:rsid w:val="00630C87"/>
    <w:rsid w:val="006332B6"/>
    <w:rsid w:val="00635E40"/>
    <w:rsid w:val="00635F9F"/>
    <w:rsid w:val="0064018B"/>
    <w:rsid w:val="00644237"/>
    <w:rsid w:val="00651B43"/>
    <w:rsid w:val="00656796"/>
    <w:rsid w:val="006617A7"/>
    <w:rsid w:val="00663D03"/>
    <w:rsid w:val="00672619"/>
    <w:rsid w:val="006753B0"/>
    <w:rsid w:val="006840DD"/>
    <w:rsid w:val="0068455E"/>
    <w:rsid w:val="00685DD7"/>
    <w:rsid w:val="00690668"/>
    <w:rsid w:val="006916AA"/>
    <w:rsid w:val="00692F88"/>
    <w:rsid w:val="006950E1"/>
    <w:rsid w:val="006B14E2"/>
    <w:rsid w:val="006B1ACB"/>
    <w:rsid w:val="006B2178"/>
    <w:rsid w:val="006C05B7"/>
    <w:rsid w:val="006C0D0F"/>
    <w:rsid w:val="006C1C92"/>
    <w:rsid w:val="006C1D9E"/>
    <w:rsid w:val="006C231A"/>
    <w:rsid w:val="006C435A"/>
    <w:rsid w:val="006C4D06"/>
    <w:rsid w:val="006C4E2D"/>
    <w:rsid w:val="006D1A89"/>
    <w:rsid w:val="006D27D0"/>
    <w:rsid w:val="006D2FF8"/>
    <w:rsid w:val="006D3BCE"/>
    <w:rsid w:val="006E2EF5"/>
    <w:rsid w:val="006E5FE0"/>
    <w:rsid w:val="006E6AD6"/>
    <w:rsid w:val="00701BC7"/>
    <w:rsid w:val="00701C8A"/>
    <w:rsid w:val="007041EC"/>
    <w:rsid w:val="007113AB"/>
    <w:rsid w:val="00714A8D"/>
    <w:rsid w:val="00716BC6"/>
    <w:rsid w:val="00717203"/>
    <w:rsid w:val="00720387"/>
    <w:rsid w:val="00721276"/>
    <w:rsid w:val="00724B6F"/>
    <w:rsid w:val="00727B3F"/>
    <w:rsid w:val="00732C6D"/>
    <w:rsid w:val="00742402"/>
    <w:rsid w:val="00742CF0"/>
    <w:rsid w:val="00746124"/>
    <w:rsid w:val="0075249C"/>
    <w:rsid w:val="00752FB7"/>
    <w:rsid w:val="007532A7"/>
    <w:rsid w:val="00756C05"/>
    <w:rsid w:val="00757B0B"/>
    <w:rsid w:val="007666BF"/>
    <w:rsid w:val="007668CD"/>
    <w:rsid w:val="00766AAC"/>
    <w:rsid w:val="00771B8D"/>
    <w:rsid w:val="00772056"/>
    <w:rsid w:val="007724C3"/>
    <w:rsid w:val="0077450C"/>
    <w:rsid w:val="007774D1"/>
    <w:rsid w:val="00790338"/>
    <w:rsid w:val="00793E15"/>
    <w:rsid w:val="007A01F3"/>
    <w:rsid w:val="007A2368"/>
    <w:rsid w:val="007A2527"/>
    <w:rsid w:val="007A6D7C"/>
    <w:rsid w:val="007B3002"/>
    <w:rsid w:val="007B6F8E"/>
    <w:rsid w:val="007B73FC"/>
    <w:rsid w:val="007C2FCB"/>
    <w:rsid w:val="007C67EB"/>
    <w:rsid w:val="007C6B2A"/>
    <w:rsid w:val="007D50DC"/>
    <w:rsid w:val="007D5142"/>
    <w:rsid w:val="007D5A87"/>
    <w:rsid w:val="007D786F"/>
    <w:rsid w:val="007E4E7F"/>
    <w:rsid w:val="007E5EB8"/>
    <w:rsid w:val="007E676A"/>
    <w:rsid w:val="007F17C8"/>
    <w:rsid w:val="007F5B98"/>
    <w:rsid w:val="007F75F2"/>
    <w:rsid w:val="00801937"/>
    <w:rsid w:val="008043CE"/>
    <w:rsid w:val="00811930"/>
    <w:rsid w:val="00823448"/>
    <w:rsid w:val="0082481B"/>
    <w:rsid w:val="00826DE0"/>
    <w:rsid w:val="00833B18"/>
    <w:rsid w:val="00834C5F"/>
    <w:rsid w:val="00835D89"/>
    <w:rsid w:val="0085019A"/>
    <w:rsid w:val="00852045"/>
    <w:rsid w:val="00853122"/>
    <w:rsid w:val="00854932"/>
    <w:rsid w:val="00854C9B"/>
    <w:rsid w:val="00855306"/>
    <w:rsid w:val="0085771D"/>
    <w:rsid w:val="00862118"/>
    <w:rsid w:val="00863ECB"/>
    <w:rsid w:val="00865A78"/>
    <w:rsid w:val="00876B0D"/>
    <w:rsid w:val="00882C3F"/>
    <w:rsid w:val="008831E7"/>
    <w:rsid w:val="00884F74"/>
    <w:rsid w:val="008872F5"/>
    <w:rsid w:val="008926B6"/>
    <w:rsid w:val="00896FA9"/>
    <w:rsid w:val="008A07F9"/>
    <w:rsid w:val="008A1276"/>
    <w:rsid w:val="008A1CC5"/>
    <w:rsid w:val="008A2D14"/>
    <w:rsid w:val="008B13AE"/>
    <w:rsid w:val="008B2652"/>
    <w:rsid w:val="008B3282"/>
    <w:rsid w:val="008B33BA"/>
    <w:rsid w:val="008B4B11"/>
    <w:rsid w:val="008B5BAA"/>
    <w:rsid w:val="008B6093"/>
    <w:rsid w:val="008B66DD"/>
    <w:rsid w:val="008C240C"/>
    <w:rsid w:val="008D7628"/>
    <w:rsid w:val="008E5E77"/>
    <w:rsid w:val="008F18C0"/>
    <w:rsid w:val="008F270E"/>
    <w:rsid w:val="008F328F"/>
    <w:rsid w:val="008F58A8"/>
    <w:rsid w:val="008F6236"/>
    <w:rsid w:val="008F78C1"/>
    <w:rsid w:val="00906025"/>
    <w:rsid w:val="00917730"/>
    <w:rsid w:val="0092031E"/>
    <w:rsid w:val="00924EAF"/>
    <w:rsid w:val="0092587D"/>
    <w:rsid w:val="00925CB5"/>
    <w:rsid w:val="00927938"/>
    <w:rsid w:val="00934903"/>
    <w:rsid w:val="00941B92"/>
    <w:rsid w:val="0094603A"/>
    <w:rsid w:val="00946A5C"/>
    <w:rsid w:val="00947062"/>
    <w:rsid w:val="0095304A"/>
    <w:rsid w:val="00953BC2"/>
    <w:rsid w:val="00954ADE"/>
    <w:rsid w:val="009568DF"/>
    <w:rsid w:val="00960DD5"/>
    <w:rsid w:val="00964CE5"/>
    <w:rsid w:val="00966AEC"/>
    <w:rsid w:val="00972229"/>
    <w:rsid w:val="0097407E"/>
    <w:rsid w:val="00975536"/>
    <w:rsid w:val="00981BE1"/>
    <w:rsid w:val="00991092"/>
    <w:rsid w:val="0099305C"/>
    <w:rsid w:val="009939E6"/>
    <w:rsid w:val="00995348"/>
    <w:rsid w:val="00996FE6"/>
    <w:rsid w:val="0099713E"/>
    <w:rsid w:val="009A4016"/>
    <w:rsid w:val="009B1DB2"/>
    <w:rsid w:val="009B3D0A"/>
    <w:rsid w:val="009C172E"/>
    <w:rsid w:val="009C46B9"/>
    <w:rsid w:val="009D1BC3"/>
    <w:rsid w:val="009D6161"/>
    <w:rsid w:val="009D6C38"/>
    <w:rsid w:val="009D6F39"/>
    <w:rsid w:val="009E04BF"/>
    <w:rsid w:val="009E1E9B"/>
    <w:rsid w:val="009E43F8"/>
    <w:rsid w:val="009F0C13"/>
    <w:rsid w:val="009F6BA2"/>
    <w:rsid w:val="00A00BC5"/>
    <w:rsid w:val="00A0262A"/>
    <w:rsid w:val="00A034B2"/>
    <w:rsid w:val="00A04882"/>
    <w:rsid w:val="00A13C9A"/>
    <w:rsid w:val="00A14DE5"/>
    <w:rsid w:val="00A160C2"/>
    <w:rsid w:val="00A322D1"/>
    <w:rsid w:val="00A36C6C"/>
    <w:rsid w:val="00A40F16"/>
    <w:rsid w:val="00A41369"/>
    <w:rsid w:val="00A45BE7"/>
    <w:rsid w:val="00A51599"/>
    <w:rsid w:val="00A5262E"/>
    <w:rsid w:val="00A53406"/>
    <w:rsid w:val="00A56128"/>
    <w:rsid w:val="00A60983"/>
    <w:rsid w:val="00A71305"/>
    <w:rsid w:val="00A717A7"/>
    <w:rsid w:val="00A80265"/>
    <w:rsid w:val="00A80F1D"/>
    <w:rsid w:val="00A8408A"/>
    <w:rsid w:val="00A92F2A"/>
    <w:rsid w:val="00A94075"/>
    <w:rsid w:val="00A941A3"/>
    <w:rsid w:val="00A97943"/>
    <w:rsid w:val="00AA3863"/>
    <w:rsid w:val="00AB2922"/>
    <w:rsid w:val="00AB29E0"/>
    <w:rsid w:val="00AB53FB"/>
    <w:rsid w:val="00AB5A41"/>
    <w:rsid w:val="00AB7318"/>
    <w:rsid w:val="00AC6944"/>
    <w:rsid w:val="00AC7405"/>
    <w:rsid w:val="00AD75A4"/>
    <w:rsid w:val="00AF0549"/>
    <w:rsid w:val="00AF3568"/>
    <w:rsid w:val="00AF4037"/>
    <w:rsid w:val="00B035A8"/>
    <w:rsid w:val="00B058F4"/>
    <w:rsid w:val="00B06BB7"/>
    <w:rsid w:val="00B11C11"/>
    <w:rsid w:val="00B135C1"/>
    <w:rsid w:val="00B21C3F"/>
    <w:rsid w:val="00B2594A"/>
    <w:rsid w:val="00B25AF6"/>
    <w:rsid w:val="00B25B2B"/>
    <w:rsid w:val="00B277F6"/>
    <w:rsid w:val="00B320A1"/>
    <w:rsid w:val="00B36059"/>
    <w:rsid w:val="00B37F24"/>
    <w:rsid w:val="00B4188A"/>
    <w:rsid w:val="00B423F4"/>
    <w:rsid w:val="00B47893"/>
    <w:rsid w:val="00B77DC4"/>
    <w:rsid w:val="00B80AF2"/>
    <w:rsid w:val="00B81AE2"/>
    <w:rsid w:val="00B81E1B"/>
    <w:rsid w:val="00B86305"/>
    <w:rsid w:val="00B8690F"/>
    <w:rsid w:val="00B91B5A"/>
    <w:rsid w:val="00B943A3"/>
    <w:rsid w:val="00B97144"/>
    <w:rsid w:val="00BA0DDD"/>
    <w:rsid w:val="00BA248C"/>
    <w:rsid w:val="00BA3D33"/>
    <w:rsid w:val="00BA662A"/>
    <w:rsid w:val="00BB200C"/>
    <w:rsid w:val="00BB6587"/>
    <w:rsid w:val="00BC49F5"/>
    <w:rsid w:val="00BD4765"/>
    <w:rsid w:val="00BD4B15"/>
    <w:rsid w:val="00BD6495"/>
    <w:rsid w:val="00BE1042"/>
    <w:rsid w:val="00BE1FB7"/>
    <w:rsid w:val="00BE35F1"/>
    <w:rsid w:val="00BF41A2"/>
    <w:rsid w:val="00BF73C0"/>
    <w:rsid w:val="00C003FD"/>
    <w:rsid w:val="00C121ED"/>
    <w:rsid w:val="00C1474B"/>
    <w:rsid w:val="00C17880"/>
    <w:rsid w:val="00C2058F"/>
    <w:rsid w:val="00C22C41"/>
    <w:rsid w:val="00C22C52"/>
    <w:rsid w:val="00C303D5"/>
    <w:rsid w:val="00C40790"/>
    <w:rsid w:val="00C40AD5"/>
    <w:rsid w:val="00C44110"/>
    <w:rsid w:val="00C456FB"/>
    <w:rsid w:val="00C47EA6"/>
    <w:rsid w:val="00C52FDB"/>
    <w:rsid w:val="00C55847"/>
    <w:rsid w:val="00C63190"/>
    <w:rsid w:val="00C63A2B"/>
    <w:rsid w:val="00C760C6"/>
    <w:rsid w:val="00C77CC2"/>
    <w:rsid w:val="00C804E4"/>
    <w:rsid w:val="00C80F8C"/>
    <w:rsid w:val="00C82FDD"/>
    <w:rsid w:val="00C87F36"/>
    <w:rsid w:val="00C9276B"/>
    <w:rsid w:val="00C938A5"/>
    <w:rsid w:val="00CA4AB6"/>
    <w:rsid w:val="00CA5DC0"/>
    <w:rsid w:val="00CA6E5C"/>
    <w:rsid w:val="00CB0E78"/>
    <w:rsid w:val="00CC05EE"/>
    <w:rsid w:val="00CC15C6"/>
    <w:rsid w:val="00CC16EA"/>
    <w:rsid w:val="00CC2AC2"/>
    <w:rsid w:val="00CD17FE"/>
    <w:rsid w:val="00CD4BFE"/>
    <w:rsid w:val="00CF6E85"/>
    <w:rsid w:val="00D02B37"/>
    <w:rsid w:val="00D0563D"/>
    <w:rsid w:val="00D0750C"/>
    <w:rsid w:val="00D125F0"/>
    <w:rsid w:val="00D141B6"/>
    <w:rsid w:val="00D14245"/>
    <w:rsid w:val="00D20A72"/>
    <w:rsid w:val="00D25FBE"/>
    <w:rsid w:val="00D345A6"/>
    <w:rsid w:val="00D35384"/>
    <w:rsid w:val="00D4689A"/>
    <w:rsid w:val="00D47D02"/>
    <w:rsid w:val="00D50223"/>
    <w:rsid w:val="00D50EC9"/>
    <w:rsid w:val="00D557BA"/>
    <w:rsid w:val="00D56C82"/>
    <w:rsid w:val="00D61172"/>
    <w:rsid w:val="00D62062"/>
    <w:rsid w:val="00D65686"/>
    <w:rsid w:val="00D6724D"/>
    <w:rsid w:val="00D7103D"/>
    <w:rsid w:val="00D7637F"/>
    <w:rsid w:val="00D822FF"/>
    <w:rsid w:val="00D8288A"/>
    <w:rsid w:val="00D85D33"/>
    <w:rsid w:val="00D97B1A"/>
    <w:rsid w:val="00DA3EB3"/>
    <w:rsid w:val="00DA45D2"/>
    <w:rsid w:val="00DB4810"/>
    <w:rsid w:val="00DB4A7C"/>
    <w:rsid w:val="00DB7A69"/>
    <w:rsid w:val="00DC1D89"/>
    <w:rsid w:val="00DC4887"/>
    <w:rsid w:val="00DC5EFA"/>
    <w:rsid w:val="00DD3AAC"/>
    <w:rsid w:val="00DD4CE4"/>
    <w:rsid w:val="00DE2BEA"/>
    <w:rsid w:val="00DE33E5"/>
    <w:rsid w:val="00DF19B4"/>
    <w:rsid w:val="00DF2529"/>
    <w:rsid w:val="00DF28F0"/>
    <w:rsid w:val="00DF366D"/>
    <w:rsid w:val="00DF725E"/>
    <w:rsid w:val="00DF74F3"/>
    <w:rsid w:val="00E009C7"/>
    <w:rsid w:val="00E025E8"/>
    <w:rsid w:val="00E032F3"/>
    <w:rsid w:val="00E0330C"/>
    <w:rsid w:val="00E04986"/>
    <w:rsid w:val="00E15DBC"/>
    <w:rsid w:val="00E16363"/>
    <w:rsid w:val="00E216CF"/>
    <w:rsid w:val="00E22DCF"/>
    <w:rsid w:val="00E243B7"/>
    <w:rsid w:val="00E2515A"/>
    <w:rsid w:val="00E257DC"/>
    <w:rsid w:val="00E349B9"/>
    <w:rsid w:val="00E356F8"/>
    <w:rsid w:val="00E3657B"/>
    <w:rsid w:val="00E375B7"/>
    <w:rsid w:val="00E4468E"/>
    <w:rsid w:val="00E45B3B"/>
    <w:rsid w:val="00E46C4B"/>
    <w:rsid w:val="00E47840"/>
    <w:rsid w:val="00E52FA3"/>
    <w:rsid w:val="00E537CE"/>
    <w:rsid w:val="00E53D93"/>
    <w:rsid w:val="00E54B56"/>
    <w:rsid w:val="00E576C6"/>
    <w:rsid w:val="00E61D53"/>
    <w:rsid w:val="00E62331"/>
    <w:rsid w:val="00E71EE7"/>
    <w:rsid w:val="00E73FBC"/>
    <w:rsid w:val="00E77BD4"/>
    <w:rsid w:val="00E8301D"/>
    <w:rsid w:val="00E8634A"/>
    <w:rsid w:val="00E94CCC"/>
    <w:rsid w:val="00E97585"/>
    <w:rsid w:val="00EA1EB1"/>
    <w:rsid w:val="00EA4850"/>
    <w:rsid w:val="00EA4EFB"/>
    <w:rsid w:val="00EA6EBA"/>
    <w:rsid w:val="00EB0DC5"/>
    <w:rsid w:val="00EB49A1"/>
    <w:rsid w:val="00EB6414"/>
    <w:rsid w:val="00EC22B3"/>
    <w:rsid w:val="00EC5DC6"/>
    <w:rsid w:val="00ED0410"/>
    <w:rsid w:val="00ED259A"/>
    <w:rsid w:val="00ED4837"/>
    <w:rsid w:val="00ED4D90"/>
    <w:rsid w:val="00EE0E7D"/>
    <w:rsid w:val="00EE6EE6"/>
    <w:rsid w:val="00EE6FDD"/>
    <w:rsid w:val="00EF0F65"/>
    <w:rsid w:val="00EF343C"/>
    <w:rsid w:val="00EF35C7"/>
    <w:rsid w:val="00EF7155"/>
    <w:rsid w:val="00EF7CB5"/>
    <w:rsid w:val="00F01067"/>
    <w:rsid w:val="00F03BC7"/>
    <w:rsid w:val="00F1006B"/>
    <w:rsid w:val="00F108B3"/>
    <w:rsid w:val="00F11A9B"/>
    <w:rsid w:val="00F12860"/>
    <w:rsid w:val="00F144C2"/>
    <w:rsid w:val="00F17158"/>
    <w:rsid w:val="00F22073"/>
    <w:rsid w:val="00F247BC"/>
    <w:rsid w:val="00F249EB"/>
    <w:rsid w:val="00F26666"/>
    <w:rsid w:val="00F26872"/>
    <w:rsid w:val="00F3059B"/>
    <w:rsid w:val="00F33E80"/>
    <w:rsid w:val="00F34289"/>
    <w:rsid w:val="00F3585E"/>
    <w:rsid w:val="00F35A49"/>
    <w:rsid w:val="00F368FA"/>
    <w:rsid w:val="00F43BD2"/>
    <w:rsid w:val="00F45300"/>
    <w:rsid w:val="00F47061"/>
    <w:rsid w:val="00F55232"/>
    <w:rsid w:val="00F56124"/>
    <w:rsid w:val="00F65F74"/>
    <w:rsid w:val="00F70D85"/>
    <w:rsid w:val="00F73E95"/>
    <w:rsid w:val="00F90440"/>
    <w:rsid w:val="00F955BA"/>
    <w:rsid w:val="00F96BE9"/>
    <w:rsid w:val="00F97B45"/>
    <w:rsid w:val="00FA4237"/>
    <w:rsid w:val="00FA5421"/>
    <w:rsid w:val="00FA6D56"/>
    <w:rsid w:val="00FA7098"/>
    <w:rsid w:val="00FB6452"/>
    <w:rsid w:val="00FC177B"/>
    <w:rsid w:val="00FC4D31"/>
    <w:rsid w:val="00FC6FE4"/>
    <w:rsid w:val="00FD1302"/>
    <w:rsid w:val="00FE4694"/>
    <w:rsid w:val="00FF17D5"/>
    <w:rsid w:val="00FF6B21"/>
    <w:rsid w:val="24470B90"/>
    <w:rsid w:val="43C1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B0EF12"/>
  <w15:docId w15:val="{D33DBF1B-0471-4225-8DBF-85D12820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5A0E"/>
    <w:pPr>
      <w:spacing w:before="200"/>
      <w:jc w:val="both"/>
    </w:pPr>
    <w:rPr>
      <w:rFonts w:ascii="Verdana" w:hAnsi="Verdana"/>
    </w:rPr>
  </w:style>
  <w:style w:type="paragraph" w:styleId="Heading1">
    <w:name w:val="heading 1"/>
    <w:basedOn w:val="Body"/>
    <w:next w:val="Body"/>
    <w:link w:val="Heading1Char"/>
    <w:qFormat/>
    <w:rsid w:val="00FC177B"/>
    <w:pPr>
      <w:keepNext/>
      <w:keepLines/>
      <w:pageBreakBefore/>
      <w:numPr>
        <w:numId w:val="28"/>
      </w:numPr>
      <w:pBdr>
        <w:bottom w:val="single" w:sz="8" w:space="6" w:color="auto"/>
      </w:pBdr>
      <w:spacing w:before="0" w:after="60" w:line="580" w:lineRule="exact"/>
      <w:jc w:val="left"/>
      <w:outlineLvl w:val="0"/>
    </w:pPr>
    <w:rPr>
      <w:b/>
      <w:color w:val="0071C5"/>
      <w:sz w:val="36"/>
    </w:rPr>
  </w:style>
  <w:style w:type="paragraph" w:styleId="Heading2">
    <w:name w:val="heading 2"/>
    <w:basedOn w:val="Body"/>
    <w:next w:val="Body"/>
    <w:link w:val="Heading2Char"/>
    <w:qFormat/>
    <w:rsid w:val="00DF74F3"/>
    <w:pPr>
      <w:keepNext/>
      <w:keepLines/>
      <w:numPr>
        <w:ilvl w:val="1"/>
        <w:numId w:val="28"/>
      </w:numPr>
      <w:spacing w:before="400" w:after="60" w:line="340" w:lineRule="exact"/>
      <w:jc w:val="left"/>
      <w:outlineLvl w:val="1"/>
    </w:pPr>
    <w:rPr>
      <w:b/>
      <w:color w:val="0071C5"/>
      <w:sz w:val="28"/>
    </w:rPr>
  </w:style>
  <w:style w:type="paragraph" w:styleId="Heading3">
    <w:name w:val="heading 3"/>
    <w:basedOn w:val="Body"/>
    <w:next w:val="Body"/>
    <w:link w:val="Heading3Char"/>
    <w:qFormat/>
    <w:rsid w:val="0039759B"/>
    <w:pPr>
      <w:keepNext/>
      <w:keepLines/>
      <w:numPr>
        <w:ilvl w:val="2"/>
        <w:numId w:val="28"/>
      </w:numPr>
      <w:spacing w:before="360" w:after="60" w:line="300" w:lineRule="exact"/>
      <w:jc w:val="left"/>
      <w:outlineLvl w:val="2"/>
    </w:pPr>
    <w:rPr>
      <w:b/>
      <w:color w:val="0071C5"/>
      <w:sz w:val="24"/>
    </w:rPr>
  </w:style>
  <w:style w:type="paragraph" w:styleId="Heading4">
    <w:name w:val="heading 4"/>
    <w:basedOn w:val="Body"/>
    <w:next w:val="Body"/>
    <w:link w:val="Heading4Char"/>
    <w:qFormat/>
    <w:rsid w:val="00DF74F3"/>
    <w:pPr>
      <w:keepNext/>
      <w:keepLines/>
      <w:numPr>
        <w:ilvl w:val="3"/>
        <w:numId w:val="28"/>
      </w:numPr>
      <w:spacing w:before="300" w:line="260" w:lineRule="exact"/>
      <w:jc w:val="left"/>
      <w:outlineLvl w:val="3"/>
    </w:pPr>
    <w:rPr>
      <w:b/>
      <w:color w:val="0071C5"/>
      <w:sz w:val="22"/>
    </w:rPr>
  </w:style>
  <w:style w:type="paragraph" w:styleId="Heading5">
    <w:name w:val="heading 5"/>
    <w:basedOn w:val="Body"/>
    <w:next w:val="Normal"/>
    <w:link w:val="Heading5Char"/>
    <w:qFormat/>
    <w:rsid w:val="00DF74F3"/>
    <w:pPr>
      <w:keepNext/>
      <w:keepLines/>
      <w:numPr>
        <w:ilvl w:val="4"/>
        <w:numId w:val="28"/>
      </w:numPr>
      <w:spacing w:before="300" w:after="100" w:line="240" w:lineRule="exact"/>
      <w:jc w:val="left"/>
      <w:outlineLvl w:val="4"/>
    </w:pPr>
    <w:rPr>
      <w:b/>
      <w:color w:val="0071C5"/>
    </w:rPr>
  </w:style>
  <w:style w:type="paragraph" w:styleId="Heading6">
    <w:name w:val="heading 6"/>
    <w:basedOn w:val="Heading1"/>
    <w:next w:val="Normal"/>
    <w:qFormat/>
    <w:rsid w:val="00FC177B"/>
    <w:pPr>
      <w:numPr>
        <w:ilvl w:val="5"/>
      </w:numPr>
      <w:outlineLvl w:val="5"/>
    </w:pPr>
  </w:style>
  <w:style w:type="paragraph" w:styleId="Heading7">
    <w:name w:val="heading 7"/>
    <w:basedOn w:val="Body"/>
    <w:next w:val="Normal"/>
    <w:qFormat/>
    <w:rsid w:val="0039759B"/>
    <w:pPr>
      <w:keepNext/>
      <w:keepLines/>
      <w:numPr>
        <w:ilvl w:val="6"/>
        <w:numId w:val="27"/>
      </w:numPr>
      <w:spacing w:before="400" w:after="60" w:line="340" w:lineRule="atLeast"/>
      <w:jc w:val="left"/>
      <w:outlineLvl w:val="6"/>
    </w:pPr>
    <w:rPr>
      <w:b/>
      <w:color w:val="0071C5"/>
      <w:sz w:val="28"/>
    </w:rPr>
  </w:style>
  <w:style w:type="paragraph" w:styleId="Heading8">
    <w:name w:val="heading 8"/>
    <w:basedOn w:val="Body"/>
    <w:next w:val="Normal"/>
    <w:link w:val="Heading8Char"/>
    <w:qFormat/>
    <w:rsid w:val="0039759B"/>
    <w:pPr>
      <w:keepNext/>
      <w:keepLines/>
      <w:numPr>
        <w:ilvl w:val="7"/>
        <w:numId w:val="28"/>
      </w:numPr>
      <w:spacing w:before="360" w:after="60" w:line="300" w:lineRule="exact"/>
      <w:jc w:val="left"/>
      <w:outlineLvl w:val="7"/>
    </w:pPr>
    <w:rPr>
      <w:b/>
      <w:color w:val="0071C5"/>
      <w:sz w:val="24"/>
    </w:rPr>
  </w:style>
  <w:style w:type="paragraph" w:styleId="Heading9">
    <w:name w:val="heading 9"/>
    <w:basedOn w:val="Body"/>
    <w:next w:val="Normal"/>
    <w:rsid w:val="0039759B"/>
    <w:pPr>
      <w:keepNext/>
      <w:keepLines/>
      <w:numPr>
        <w:ilvl w:val="8"/>
        <w:numId w:val="29"/>
      </w:numPr>
      <w:spacing w:before="300" w:line="260" w:lineRule="exact"/>
      <w:jc w:val="left"/>
      <w:outlineLvl w:val="8"/>
    </w:pPr>
    <w:rPr>
      <w:b/>
      <w:color w:val="0071C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DF74F3"/>
    <w:rPr>
      <w:color w:val="000000"/>
    </w:rPr>
  </w:style>
  <w:style w:type="paragraph" w:styleId="Caption">
    <w:name w:val="caption"/>
    <w:aliases w:val="fig and tbl"/>
    <w:basedOn w:val="Body"/>
    <w:next w:val="Normal"/>
    <w:qFormat/>
    <w:rsid w:val="000A5C02"/>
    <w:pPr>
      <w:keepNext/>
      <w:tabs>
        <w:tab w:val="left" w:pos="0"/>
      </w:tabs>
      <w:spacing w:before="240" w:after="120" w:line="220" w:lineRule="exact"/>
      <w:ind w:hanging="1440"/>
      <w:jc w:val="left"/>
    </w:pPr>
    <w:rPr>
      <w:b/>
      <w:color w:val="0071C5"/>
    </w:rPr>
  </w:style>
  <w:style w:type="paragraph" w:styleId="TOC8">
    <w:name w:val="toc 8"/>
    <w:basedOn w:val="Body"/>
    <w:next w:val="Normal"/>
    <w:semiHidden/>
    <w:rsid w:val="00DF74F3"/>
    <w:pPr>
      <w:spacing w:before="0"/>
      <w:ind w:left="1200"/>
    </w:pPr>
    <w:rPr>
      <w:rFonts w:ascii="Arial" w:hAnsi="Arial"/>
    </w:rPr>
  </w:style>
  <w:style w:type="paragraph" w:styleId="TOC7">
    <w:name w:val="toc 7"/>
    <w:basedOn w:val="Body"/>
    <w:next w:val="Normal"/>
    <w:semiHidden/>
    <w:rsid w:val="00DF74F3"/>
    <w:pPr>
      <w:spacing w:before="0"/>
      <w:ind w:left="1000"/>
    </w:pPr>
    <w:rPr>
      <w:rFonts w:ascii="Arial" w:hAnsi="Arial"/>
    </w:rPr>
  </w:style>
  <w:style w:type="paragraph" w:styleId="TOC6">
    <w:name w:val="toc 6"/>
    <w:basedOn w:val="Body"/>
    <w:next w:val="Normal"/>
    <w:semiHidden/>
    <w:rsid w:val="00DF74F3"/>
    <w:pPr>
      <w:spacing w:before="0"/>
      <w:ind w:left="-500"/>
    </w:pPr>
    <w:rPr>
      <w:rFonts w:ascii="Arial" w:hAnsi="Arial"/>
    </w:rPr>
  </w:style>
  <w:style w:type="paragraph" w:styleId="TOC5">
    <w:name w:val="toc 5"/>
    <w:basedOn w:val="Body"/>
    <w:next w:val="Normal"/>
    <w:semiHidden/>
    <w:rsid w:val="00DF74F3"/>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DF74F3"/>
    <w:pPr>
      <w:tabs>
        <w:tab w:val="left" w:pos="1800"/>
        <w:tab w:val="right" w:leader="dot" w:pos="7920"/>
      </w:tabs>
      <w:spacing w:before="0"/>
      <w:ind w:left="1800" w:hanging="990"/>
    </w:pPr>
  </w:style>
  <w:style w:type="paragraph" w:styleId="TOC3">
    <w:name w:val="toc 3"/>
    <w:basedOn w:val="Normal"/>
    <w:next w:val="Normal"/>
    <w:uiPriority w:val="39"/>
    <w:rsid w:val="00DF74F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0A0BEA"/>
    <w:pPr>
      <w:tabs>
        <w:tab w:val="left" w:pos="0"/>
        <w:tab w:val="right" w:leader="dot" w:pos="7920"/>
      </w:tabs>
      <w:spacing w:before="20" w:after="20"/>
      <w:ind w:hanging="1152"/>
    </w:pPr>
  </w:style>
  <w:style w:type="paragraph" w:styleId="TOC1">
    <w:name w:val="toc 1"/>
    <w:basedOn w:val="Body"/>
    <w:next w:val="Normal"/>
    <w:uiPriority w:val="39"/>
    <w:rsid w:val="00DF74F3"/>
    <w:pPr>
      <w:tabs>
        <w:tab w:val="right" w:leader="dot" w:pos="7920"/>
      </w:tabs>
      <w:spacing w:before="140" w:after="60"/>
      <w:ind w:left="-720" w:hanging="720"/>
    </w:pPr>
    <w:rPr>
      <w:b/>
    </w:rPr>
  </w:style>
  <w:style w:type="character" w:styleId="LineNumber">
    <w:name w:val="line number"/>
    <w:aliases w:val="(Do Not Use&gt;)"/>
    <w:basedOn w:val="DefaultParagraphFont"/>
    <w:semiHidden/>
    <w:rsid w:val="00DF74F3"/>
  </w:style>
  <w:style w:type="paragraph" w:styleId="Footer">
    <w:name w:val="footer"/>
    <w:basedOn w:val="Body"/>
    <w:rsid w:val="00DF74F3"/>
    <w:pPr>
      <w:widowControl w:val="0"/>
      <w:tabs>
        <w:tab w:val="center" w:pos="3600"/>
        <w:tab w:val="right" w:pos="7920"/>
      </w:tabs>
      <w:spacing w:before="120"/>
      <w:ind w:left="-1296"/>
      <w:contextualSpacing/>
      <w:jc w:val="center"/>
    </w:pPr>
    <w:rPr>
      <w:sz w:val="18"/>
      <w:szCs w:val="16"/>
    </w:rPr>
  </w:style>
  <w:style w:type="paragraph" w:customStyle="1" w:styleId="CellHeadingLeft">
    <w:name w:val="CellHeadingLeft"/>
    <w:basedOn w:val="CellHeadingCenter"/>
    <w:next w:val="CellHeadingCenter"/>
    <w:rsid w:val="00DF74F3"/>
    <w:pPr>
      <w:jc w:val="left"/>
    </w:pPr>
    <w:rPr>
      <w:b w:val="0"/>
    </w:rPr>
  </w:style>
  <w:style w:type="paragraph" w:customStyle="1" w:styleId="CellHeadingCenter">
    <w:name w:val="CellHeadingCenter"/>
    <w:basedOn w:val="Body"/>
    <w:rsid w:val="00B943A3"/>
    <w:pPr>
      <w:keepNext/>
      <w:keepLines/>
      <w:spacing w:before="120" w:after="120"/>
      <w:ind w:left="43" w:right="43"/>
      <w:jc w:val="center"/>
    </w:pPr>
    <w:rPr>
      <w:b/>
      <w:color w:val="0071C5"/>
      <w:sz w:val="16"/>
    </w:rPr>
  </w:style>
  <w:style w:type="paragraph" w:styleId="TOC9">
    <w:name w:val="toc 9"/>
    <w:basedOn w:val="Body"/>
    <w:next w:val="Normal"/>
    <w:semiHidden/>
    <w:rsid w:val="00DF74F3"/>
    <w:pPr>
      <w:spacing w:before="0"/>
      <w:ind w:left="1400"/>
    </w:pPr>
    <w:rPr>
      <w:rFonts w:ascii="Arial" w:hAnsi="Arial"/>
    </w:rPr>
  </w:style>
  <w:style w:type="paragraph" w:customStyle="1" w:styleId="DocTitle">
    <w:name w:val="DocTitle"/>
    <w:basedOn w:val="Body"/>
    <w:link w:val="DocTitleChar"/>
    <w:uiPriority w:val="1"/>
    <w:qFormat/>
    <w:rsid w:val="00DF74F3"/>
    <w:pPr>
      <w:keepNext/>
      <w:ind w:left="-1140" w:right="580"/>
      <w:jc w:val="left"/>
    </w:pPr>
    <w:rPr>
      <w:b/>
      <w:color w:val="0071C5"/>
      <w:sz w:val="44"/>
    </w:rPr>
  </w:style>
  <w:style w:type="paragraph" w:customStyle="1" w:styleId="CellBodyBullet">
    <w:name w:val="CellBodyBullet"/>
    <w:basedOn w:val="Bullet"/>
    <w:rsid w:val="00F3585E"/>
    <w:pPr>
      <w:numPr>
        <w:numId w:val="8"/>
      </w:numPr>
      <w:tabs>
        <w:tab w:val="left" w:pos="180"/>
        <w:tab w:val="left" w:pos="720"/>
      </w:tabs>
      <w:spacing w:before="60" w:after="60"/>
      <w:ind w:right="20"/>
    </w:pPr>
    <w:rPr>
      <w:color w:val="auto"/>
      <w:sz w:val="16"/>
    </w:rPr>
  </w:style>
  <w:style w:type="paragraph" w:customStyle="1" w:styleId="Bullet">
    <w:name w:val="Bullet"/>
    <w:basedOn w:val="Body"/>
    <w:rsid w:val="00DF74F3"/>
    <w:pPr>
      <w:numPr>
        <w:numId w:val="3"/>
      </w:numPr>
      <w:spacing w:before="120"/>
    </w:pPr>
  </w:style>
  <w:style w:type="paragraph" w:customStyle="1" w:styleId="CellBodyBulletSub">
    <w:name w:val="CellBodyBulletSub"/>
    <w:basedOn w:val="CellBodyBullet"/>
    <w:rsid w:val="00DF74F3"/>
    <w:pPr>
      <w:numPr>
        <w:numId w:val="9"/>
      </w:numPr>
      <w:tabs>
        <w:tab w:val="clear" w:pos="180"/>
        <w:tab w:val="clear" w:pos="720"/>
        <w:tab w:val="clear" w:pos="936"/>
      </w:tabs>
      <w:spacing w:before="0"/>
    </w:pPr>
  </w:style>
  <w:style w:type="paragraph" w:customStyle="1" w:styleId="Classification">
    <w:name w:val="Classification"/>
    <w:uiPriority w:val="99"/>
    <w:rsid w:val="00DF74F3"/>
    <w:pPr>
      <w:ind w:left="-1140"/>
    </w:pPr>
    <w:rPr>
      <w:rFonts w:ascii="Verdana" w:hAnsi="Verdana" w:cs="Arial"/>
      <w:b/>
      <w:i/>
      <w:color w:val="FF0000"/>
      <w:sz w:val="24"/>
      <w:szCs w:val="24"/>
    </w:rPr>
  </w:style>
  <w:style w:type="paragraph" w:customStyle="1" w:styleId="Spacer">
    <w:name w:val="Spacer"/>
    <w:basedOn w:val="Body"/>
    <w:rsid w:val="00DF74F3"/>
    <w:pPr>
      <w:numPr>
        <w:numId w:val="18"/>
      </w:numPr>
      <w:spacing w:before="0"/>
      <w:outlineLvl w:val="0"/>
    </w:pPr>
    <w:rPr>
      <w:sz w:val="12"/>
    </w:rPr>
  </w:style>
  <w:style w:type="paragraph" w:customStyle="1" w:styleId="CellBodyLeft">
    <w:name w:val="CellBodyLeft"/>
    <w:basedOn w:val="Body"/>
    <w:rsid w:val="00B943A3"/>
    <w:pPr>
      <w:keepLines/>
      <w:tabs>
        <w:tab w:val="left" w:pos="240"/>
        <w:tab w:val="left" w:pos="480"/>
        <w:tab w:val="left" w:pos="720"/>
        <w:tab w:val="left" w:pos="960"/>
        <w:tab w:val="left" w:pos="1200"/>
        <w:tab w:val="left" w:pos="1440"/>
        <w:tab w:val="left" w:pos="1680"/>
        <w:tab w:val="left" w:pos="1920"/>
      </w:tabs>
      <w:spacing w:before="60" w:after="60"/>
      <w:ind w:left="14" w:right="14"/>
      <w:jc w:val="left"/>
    </w:pPr>
    <w:rPr>
      <w:sz w:val="16"/>
    </w:rPr>
  </w:style>
  <w:style w:type="paragraph" w:styleId="TOAHeading">
    <w:name w:val="toa heading"/>
    <w:basedOn w:val="Normal"/>
    <w:next w:val="Normal"/>
    <w:semiHidden/>
    <w:rsid w:val="00DF74F3"/>
    <w:pPr>
      <w:spacing w:before="240" w:after="120"/>
    </w:pPr>
    <w:rPr>
      <w:b/>
      <w:caps/>
    </w:rPr>
  </w:style>
  <w:style w:type="paragraph" w:customStyle="1" w:styleId="BulletSub">
    <w:name w:val="Bullet Sub"/>
    <w:basedOn w:val="Bullet"/>
    <w:rsid w:val="00DF74F3"/>
    <w:pPr>
      <w:numPr>
        <w:numId w:val="4"/>
      </w:numPr>
      <w:tabs>
        <w:tab w:val="left" w:pos="720"/>
      </w:tabs>
      <w:spacing w:before="0"/>
    </w:pPr>
  </w:style>
  <w:style w:type="paragraph" w:styleId="DocumentMap">
    <w:name w:val="Document Map"/>
    <w:basedOn w:val="Body"/>
    <w:semiHidden/>
    <w:rsid w:val="00DF74F3"/>
    <w:pPr>
      <w:shd w:val="clear" w:color="auto" w:fill="000080"/>
    </w:pPr>
    <w:rPr>
      <w:rFonts w:ascii="Tahoma" w:hAnsi="Tahoma"/>
    </w:rPr>
  </w:style>
  <w:style w:type="paragraph" w:customStyle="1" w:styleId="Code">
    <w:name w:val="Code"/>
    <w:basedOn w:val="Body"/>
    <w:link w:val="CodeChar"/>
    <w:rsid w:val="00007757"/>
    <w:pPr>
      <w:tabs>
        <w:tab w:val="left" w:pos="864"/>
        <w:tab w:val="left" w:pos="1872"/>
        <w:tab w:val="left" w:pos="2664"/>
        <w:tab w:val="left" w:pos="3672"/>
        <w:tab w:val="left" w:pos="5760"/>
      </w:tabs>
      <w:spacing w:before="0"/>
      <w:jc w:val="left"/>
    </w:pPr>
    <w:rPr>
      <w:rFonts w:ascii="Courier" w:hAnsi="Courier"/>
      <w:sz w:val="16"/>
    </w:rPr>
  </w:style>
  <w:style w:type="paragraph" w:styleId="Header">
    <w:name w:val="header"/>
    <w:basedOn w:val="Body"/>
    <w:link w:val="HeaderChar"/>
    <w:rsid w:val="00DF74F3"/>
    <w:pPr>
      <w:tabs>
        <w:tab w:val="center" w:pos="4320"/>
        <w:tab w:val="right" w:pos="8640"/>
      </w:tabs>
      <w:spacing w:before="0"/>
    </w:pPr>
    <w:rPr>
      <w:b/>
      <w:i/>
      <w:sz w:val="18"/>
    </w:rPr>
  </w:style>
  <w:style w:type="paragraph" w:customStyle="1" w:styleId="Caution">
    <w:name w:val="Caution"/>
    <w:basedOn w:val="Body"/>
    <w:next w:val="Normal"/>
    <w:rsid w:val="00DF74F3"/>
    <w:pPr>
      <w:numPr>
        <w:numId w:val="5"/>
      </w:numPr>
      <w:tabs>
        <w:tab w:val="left" w:pos="1300"/>
      </w:tabs>
      <w:spacing w:before="260" w:line="240" w:lineRule="exact"/>
    </w:pPr>
  </w:style>
  <w:style w:type="character" w:styleId="Hyperlink">
    <w:name w:val="Hyperlink"/>
    <w:basedOn w:val="DefaultParagraphFont"/>
    <w:uiPriority w:val="99"/>
    <w:rsid w:val="00DF74F3"/>
    <w:rPr>
      <w:rFonts w:ascii="Verdana" w:hAnsi="Verdana"/>
      <w:color w:val="0071C5"/>
      <w:sz w:val="18"/>
      <w:szCs w:val="18"/>
      <w:u w:val="single"/>
    </w:rPr>
  </w:style>
  <w:style w:type="paragraph" w:customStyle="1" w:styleId="Legal">
    <w:name w:val="Legal"/>
    <w:basedOn w:val="Normal"/>
    <w:rsid w:val="00DF74F3"/>
    <w:pPr>
      <w:ind w:left="-1260"/>
    </w:pPr>
    <w:rPr>
      <w:rFonts w:cs="Arial"/>
      <w:color w:val="000000"/>
      <w:sz w:val="14"/>
      <w:szCs w:val="18"/>
    </w:rPr>
  </w:style>
  <w:style w:type="paragraph" w:customStyle="1" w:styleId="DocType">
    <w:name w:val="DocType"/>
    <w:basedOn w:val="Body"/>
    <w:rsid w:val="00DF74F3"/>
    <w:pPr>
      <w:pBdr>
        <w:bottom w:val="single" w:sz="4" w:space="1" w:color="auto"/>
      </w:pBdr>
      <w:spacing w:before="0"/>
      <w:ind w:left="-1140" w:right="-20"/>
    </w:pPr>
    <w:rPr>
      <w:b/>
      <w:color w:val="0071C5"/>
      <w:sz w:val="24"/>
    </w:rPr>
  </w:style>
  <w:style w:type="paragraph" w:customStyle="1" w:styleId="DateTitlePage">
    <w:name w:val="DateTitlePage"/>
    <w:basedOn w:val="Body"/>
    <w:rsid w:val="00DF74F3"/>
    <w:pPr>
      <w:spacing w:before="0"/>
      <w:ind w:left="-1140" w:right="580"/>
    </w:pPr>
    <w:rPr>
      <w:b/>
      <w:i/>
      <w:color w:val="0071C5"/>
      <w:sz w:val="24"/>
    </w:rPr>
  </w:style>
  <w:style w:type="paragraph" w:customStyle="1" w:styleId="HeadingTOC">
    <w:name w:val="Heading (TOC"/>
    <w:aliases w:val="RevHistory)"/>
    <w:basedOn w:val="Body"/>
    <w:next w:val="Normal"/>
    <w:rsid w:val="00DF74F3"/>
    <w:pPr>
      <w:pageBreakBefore/>
      <w:pBdr>
        <w:bottom w:val="single" w:sz="8" w:space="6" w:color="auto"/>
      </w:pBdr>
      <w:spacing w:before="480" w:after="60" w:line="580" w:lineRule="exact"/>
      <w:ind w:left="-1440"/>
    </w:pPr>
    <w:rPr>
      <w:b/>
      <w:i/>
      <w:color w:val="0071C5"/>
      <w:sz w:val="36"/>
    </w:rPr>
  </w:style>
  <w:style w:type="paragraph" w:customStyle="1" w:styleId="NotesTableNumberedList">
    <w:name w:val="NotesTable (Numbered List)"/>
    <w:basedOn w:val="Normal"/>
    <w:rsid w:val="00DF74F3"/>
    <w:pPr>
      <w:numPr>
        <w:ilvl w:val="1"/>
        <w:numId w:val="17"/>
      </w:numPr>
      <w:snapToGrid w:val="0"/>
      <w:spacing w:before="0"/>
      <w:outlineLvl w:val="1"/>
    </w:pPr>
    <w:rPr>
      <w:sz w:val="16"/>
    </w:rPr>
  </w:style>
  <w:style w:type="paragraph" w:customStyle="1" w:styleId="Note">
    <w:name w:val="Note"/>
    <w:basedOn w:val="Body"/>
    <w:next w:val="Body"/>
    <w:rsid w:val="00DF74F3"/>
    <w:pPr>
      <w:numPr>
        <w:numId w:val="15"/>
      </w:numPr>
      <w:tabs>
        <w:tab w:val="clear" w:pos="76"/>
        <w:tab w:val="left" w:pos="0"/>
      </w:tabs>
      <w:spacing w:before="260" w:line="220" w:lineRule="exact"/>
    </w:pPr>
  </w:style>
  <w:style w:type="paragraph" w:customStyle="1" w:styleId="FigureSpace">
    <w:name w:val="FigureSpace"/>
    <w:basedOn w:val="Body"/>
    <w:rsid w:val="00DF74F3"/>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DF74F3"/>
    <w:pPr>
      <w:numPr>
        <w:numId w:val="20"/>
      </w:numPr>
      <w:tabs>
        <w:tab w:val="left" w:pos="0"/>
      </w:tabs>
      <w:spacing w:before="260" w:line="220" w:lineRule="exact"/>
    </w:pPr>
  </w:style>
  <w:style w:type="paragraph" w:styleId="TableofFigures">
    <w:name w:val="table of figures"/>
    <w:basedOn w:val="Body"/>
    <w:next w:val="Normal"/>
    <w:uiPriority w:val="99"/>
    <w:rsid w:val="00DF74F3"/>
    <w:pPr>
      <w:tabs>
        <w:tab w:val="right" w:leader="dot" w:pos="7920"/>
      </w:tabs>
      <w:spacing w:before="0"/>
      <w:ind w:hanging="1440"/>
    </w:pPr>
  </w:style>
  <w:style w:type="paragraph" w:customStyle="1" w:styleId="CellBitClear">
    <w:name w:val="CellBitClear"/>
    <w:basedOn w:val="CellBodyLeft"/>
    <w:rsid w:val="00DF74F3"/>
    <w:pPr>
      <w:numPr>
        <w:numId w:val="6"/>
      </w:numPr>
      <w:tabs>
        <w:tab w:val="left" w:pos="340"/>
      </w:tabs>
      <w:spacing w:before="0" w:after="0" w:line="180" w:lineRule="exact"/>
    </w:pPr>
  </w:style>
  <w:style w:type="paragraph" w:customStyle="1" w:styleId="CellBitSet">
    <w:name w:val="CellBitSet"/>
    <w:basedOn w:val="CellBitClear"/>
    <w:rsid w:val="00DF74F3"/>
    <w:pPr>
      <w:numPr>
        <w:numId w:val="7"/>
      </w:numPr>
    </w:pPr>
  </w:style>
  <w:style w:type="paragraph" w:customStyle="1" w:styleId="zHeading1Appendix">
    <w:name w:val="zHeading_1_Appendix"/>
    <w:basedOn w:val="Heading1"/>
    <w:next w:val="Body"/>
    <w:rsid w:val="007B6F8E"/>
    <w:pPr>
      <w:numPr>
        <w:numId w:val="21"/>
      </w:numPr>
      <w:ind w:left="0" w:hanging="1440"/>
    </w:pPr>
  </w:style>
  <w:style w:type="paragraph" w:customStyle="1" w:styleId="zHeading2Appendix">
    <w:name w:val="zHeading_2_Appendix"/>
    <w:basedOn w:val="zHeading1Appendix"/>
    <w:next w:val="Body"/>
    <w:rsid w:val="007B6F8E"/>
    <w:pPr>
      <w:pageBreakBefore w:val="0"/>
      <w:numPr>
        <w:ilvl w:val="1"/>
      </w:numPr>
      <w:pBdr>
        <w:bottom w:val="none" w:sz="0" w:space="0" w:color="auto"/>
      </w:pBdr>
      <w:tabs>
        <w:tab w:val="left" w:pos="840"/>
      </w:tabs>
      <w:spacing w:before="400" w:line="340" w:lineRule="exact"/>
      <w:ind w:hanging="1440"/>
    </w:pPr>
    <w:rPr>
      <w:i/>
      <w:iCs/>
      <w:sz w:val="32"/>
    </w:rPr>
  </w:style>
  <w:style w:type="paragraph" w:customStyle="1" w:styleId="zHeading3Appendix">
    <w:name w:val="zHeading_3_Appendix"/>
    <w:basedOn w:val="zHeading1Appendix"/>
    <w:next w:val="Body"/>
    <w:rsid w:val="007B6F8E"/>
    <w:pPr>
      <w:pageBreakBefore w:val="0"/>
      <w:numPr>
        <w:ilvl w:val="2"/>
      </w:numPr>
      <w:pBdr>
        <w:bottom w:val="none" w:sz="0" w:space="0" w:color="auto"/>
      </w:pBdr>
      <w:spacing w:before="360" w:line="300" w:lineRule="exact"/>
      <w:ind w:hanging="1440"/>
    </w:pPr>
    <w:rPr>
      <w:i/>
      <w:iCs/>
      <w:sz w:val="28"/>
    </w:rPr>
  </w:style>
  <w:style w:type="paragraph" w:customStyle="1" w:styleId="ListNumberedList">
    <w:name w:val="List (Numbered_List)"/>
    <w:basedOn w:val="Normal"/>
    <w:qFormat/>
    <w:rsid w:val="00DF74F3"/>
    <w:pPr>
      <w:numPr>
        <w:numId w:val="14"/>
      </w:numPr>
      <w:tabs>
        <w:tab w:val="left" w:pos="360"/>
      </w:tabs>
      <w:spacing w:before="60"/>
    </w:pPr>
  </w:style>
  <w:style w:type="paragraph" w:customStyle="1" w:styleId="zHeading4Appendix">
    <w:name w:val="zHeading_4_Appendix"/>
    <w:basedOn w:val="zHeading1Appendix"/>
    <w:next w:val="Body"/>
    <w:rsid w:val="007B6F8E"/>
    <w:pPr>
      <w:pageBreakBefore w:val="0"/>
      <w:numPr>
        <w:ilvl w:val="3"/>
      </w:numPr>
      <w:pBdr>
        <w:bottom w:val="none" w:sz="0" w:space="0" w:color="auto"/>
      </w:pBdr>
      <w:spacing w:before="300" w:after="0" w:line="260" w:lineRule="exact"/>
      <w:ind w:hanging="1440"/>
    </w:pPr>
    <w:rPr>
      <w:i/>
      <w:iCs/>
      <w:sz w:val="24"/>
    </w:rPr>
  </w:style>
  <w:style w:type="paragraph" w:customStyle="1" w:styleId="zHeading5Appendix">
    <w:name w:val="zHeading_5_Appendix"/>
    <w:basedOn w:val="zHeading1Appendix"/>
    <w:next w:val="Body"/>
    <w:rsid w:val="007B6F8E"/>
    <w:pPr>
      <w:pageBreakBefore w:val="0"/>
      <w:numPr>
        <w:ilvl w:val="4"/>
      </w:numPr>
      <w:pBdr>
        <w:bottom w:val="none" w:sz="0" w:space="0" w:color="auto"/>
      </w:pBdr>
      <w:spacing w:before="300" w:after="100" w:line="240" w:lineRule="exact"/>
      <w:ind w:hanging="1440"/>
    </w:pPr>
    <w:rPr>
      <w:i/>
      <w:iCs/>
      <w:sz w:val="22"/>
    </w:rPr>
  </w:style>
  <w:style w:type="paragraph" w:customStyle="1" w:styleId="NotesTable">
    <w:name w:val="NotesTable"/>
    <w:basedOn w:val="NoteTable"/>
    <w:rsid w:val="00DF74F3"/>
    <w:pPr>
      <w:numPr>
        <w:numId w:val="17"/>
      </w:numPr>
    </w:pPr>
  </w:style>
  <w:style w:type="paragraph" w:customStyle="1" w:styleId="NoteTable">
    <w:name w:val="NoteTable"/>
    <w:basedOn w:val="Normal"/>
    <w:rsid w:val="00DF74F3"/>
    <w:pPr>
      <w:numPr>
        <w:numId w:val="16"/>
      </w:numPr>
      <w:spacing w:before="120"/>
      <w:outlineLvl w:val="0"/>
    </w:pPr>
    <w:rPr>
      <w:sz w:val="16"/>
    </w:rPr>
  </w:style>
  <w:style w:type="paragraph" w:customStyle="1" w:styleId="CellBodyCenter">
    <w:name w:val="CellBodyCenter"/>
    <w:basedOn w:val="CellBodyLeft"/>
    <w:rsid w:val="00DF74F3"/>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DF74F3"/>
    <w:pPr>
      <w:spacing w:before="240" w:after="240" w:line="340" w:lineRule="exact"/>
      <w:ind w:left="-1440"/>
    </w:pPr>
    <w:rPr>
      <w:b/>
      <w:noProof/>
      <w:color w:val="0071C5"/>
      <w:sz w:val="32"/>
    </w:rPr>
  </w:style>
  <w:style w:type="character" w:styleId="PageNumber">
    <w:name w:val="page number"/>
    <w:basedOn w:val="DefaultParagraphFont"/>
    <w:semiHidden/>
    <w:rsid w:val="00DF74F3"/>
  </w:style>
  <w:style w:type="character" w:customStyle="1" w:styleId="Cross-Reference">
    <w:name w:val="Cross-Reference"/>
    <w:basedOn w:val="DefaultParagraphFont"/>
    <w:rsid w:val="00DF74F3"/>
    <w:rPr>
      <w:color w:val="0071C5"/>
      <w:u w:val="single"/>
    </w:rPr>
  </w:style>
  <w:style w:type="character" w:styleId="FollowedHyperlink">
    <w:name w:val="FollowedHyperlink"/>
    <w:basedOn w:val="DefaultParagraphFont"/>
    <w:rsid w:val="00DF74F3"/>
    <w:rPr>
      <w:color w:val="800080"/>
      <w:u w:val="single"/>
    </w:rPr>
  </w:style>
  <w:style w:type="paragraph" w:customStyle="1" w:styleId="Bulletpara">
    <w:name w:val="Bullet para"/>
    <w:basedOn w:val="Bullet"/>
    <w:rsid w:val="00DF74F3"/>
    <w:pPr>
      <w:numPr>
        <w:numId w:val="0"/>
      </w:numPr>
      <w:ind w:left="360"/>
    </w:pPr>
  </w:style>
  <w:style w:type="paragraph" w:styleId="BalloonText">
    <w:name w:val="Balloon Text"/>
    <w:basedOn w:val="Normal"/>
    <w:link w:val="BalloonTextChar"/>
    <w:rsid w:val="00DF74F3"/>
    <w:pPr>
      <w:spacing w:before="0"/>
    </w:pPr>
    <w:rPr>
      <w:rFonts w:ascii="Tahoma" w:hAnsi="Tahoma" w:cs="Tahoma"/>
      <w:sz w:val="16"/>
      <w:szCs w:val="16"/>
    </w:rPr>
  </w:style>
  <w:style w:type="character" w:customStyle="1" w:styleId="BalloonTextChar">
    <w:name w:val="Balloon Text Char"/>
    <w:basedOn w:val="DefaultParagraphFont"/>
    <w:link w:val="BalloonText"/>
    <w:rsid w:val="00DF74F3"/>
    <w:rPr>
      <w:rFonts w:ascii="Tahoma" w:hAnsi="Tahoma" w:cs="Tahoma"/>
      <w:sz w:val="16"/>
      <w:szCs w:val="16"/>
    </w:rPr>
  </w:style>
  <w:style w:type="paragraph" w:styleId="BodyText">
    <w:name w:val="Body Text"/>
    <w:basedOn w:val="Normal"/>
    <w:link w:val="BodyTextChar"/>
    <w:rsid w:val="00DF74F3"/>
    <w:pPr>
      <w:spacing w:after="120"/>
    </w:pPr>
  </w:style>
  <w:style w:type="character" w:customStyle="1" w:styleId="BodyTextChar">
    <w:name w:val="Body Text Char"/>
    <w:basedOn w:val="DefaultParagraphFont"/>
    <w:link w:val="BodyText"/>
    <w:rsid w:val="00DF74F3"/>
    <w:rPr>
      <w:rFonts w:ascii="Verdana" w:hAnsi="Verdana"/>
    </w:rPr>
  </w:style>
  <w:style w:type="character" w:styleId="Emphasis">
    <w:name w:val="Emphasis"/>
    <w:rsid w:val="00DF74F3"/>
    <w:rPr>
      <w:rFonts w:ascii="Verdana" w:hAnsi="Verdana"/>
      <w:i/>
      <w:iCs/>
    </w:rPr>
  </w:style>
  <w:style w:type="paragraph" w:customStyle="1" w:styleId="ExecSummary">
    <w:name w:val="Exec Summary"/>
    <w:basedOn w:val="BodyText"/>
    <w:rsid w:val="00DF74F3"/>
    <w:pPr>
      <w:spacing w:before="120" w:line="360" w:lineRule="auto"/>
    </w:pPr>
    <w:rPr>
      <w:rFonts w:eastAsia="Arial Unicode MS" w:cs="Arial"/>
      <w:sz w:val="21"/>
    </w:rPr>
  </w:style>
  <w:style w:type="paragraph" w:customStyle="1" w:styleId="ExecSummaryBullet">
    <w:name w:val="Exec Summary Bullet"/>
    <w:basedOn w:val="Normal"/>
    <w:rsid w:val="00DF74F3"/>
    <w:pPr>
      <w:numPr>
        <w:numId w:val="10"/>
      </w:numPr>
      <w:spacing w:before="0" w:after="180" w:line="360" w:lineRule="auto"/>
    </w:pPr>
    <w:rPr>
      <w:rFonts w:cs="Arial"/>
    </w:rPr>
  </w:style>
  <w:style w:type="paragraph" w:customStyle="1" w:styleId="ExecSummaryPull-Quote">
    <w:name w:val="Exec Summary Pull-Quote"/>
    <w:basedOn w:val="ExecSummary"/>
    <w:rsid w:val="00DF74F3"/>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link w:val="Heading8"/>
    <w:rsid w:val="0039759B"/>
    <w:rPr>
      <w:rFonts w:ascii="Verdana" w:hAnsi="Verdana"/>
      <w:b/>
      <w:color w:val="0071C5"/>
      <w:sz w:val="24"/>
    </w:rPr>
  </w:style>
  <w:style w:type="paragraph" w:customStyle="1" w:styleId="TableorFigureNote">
    <w:name w:val="Table or Figure Note"/>
    <w:basedOn w:val="BodyText"/>
    <w:rsid w:val="00DF74F3"/>
    <w:pPr>
      <w:spacing w:before="60" w:after="240"/>
      <w:ind w:left="1530" w:hanging="144"/>
    </w:pPr>
    <w:rPr>
      <w:rFonts w:eastAsia="Arial Unicode MS" w:cs="Arial"/>
      <w:sz w:val="16"/>
      <w:szCs w:val="18"/>
    </w:rPr>
  </w:style>
  <w:style w:type="paragraph" w:customStyle="1" w:styleId="AcronymHeading">
    <w:name w:val="Acronym Heading"/>
    <w:basedOn w:val="Normal"/>
    <w:rsid w:val="00DF74F3"/>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DF74F3"/>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DF74F3"/>
    <w:rPr>
      <w:rFonts w:ascii="Verdana" w:eastAsia="Arial Unicode MS" w:hAnsi="Verdana" w:cs="Arial"/>
      <w:sz w:val="18"/>
      <w:szCs w:val="18"/>
    </w:rPr>
  </w:style>
  <w:style w:type="paragraph" w:customStyle="1" w:styleId="Disclaimer">
    <w:name w:val="Disclaimer"/>
    <w:basedOn w:val="Normal"/>
    <w:rsid w:val="00DF74F3"/>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DF74F3"/>
    <w:rPr>
      <w:b/>
      <w:bCs/>
      <w:i/>
      <w:iCs/>
      <w:color w:val="4F81BD" w:themeColor="accent1"/>
    </w:rPr>
  </w:style>
  <w:style w:type="paragraph" w:styleId="ListParagraph">
    <w:name w:val="List Paragraph"/>
    <w:aliases w:val="List - Number"/>
    <w:basedOn w:val="Normal"/>
    <w:uiPriority w:val="34"/>
    <w:rsid w:val="00DF74F3"/>
    <w:pPr>
      <w:ind w:left="720"/>
      <w:contextualSpacing/>
    </w:pPr>
  </w:style>
  <w:style w:type="paragraph" w:styleId="TOCHeading">
    <w:name w:val="TOC Heading"/>
    <w:basedOn w:val="Heading1"/>
    <w:next w:val="Normal"/>
    <w:uiPriority w:val="39"/>
    <w:unhideWhenUsed/>
    <w:qFormat/>
    <w:rsid w:val="00DF74F3"/>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color w:val="365F91" w:themeColor="accent1" w:themeShade="BF"/>
      <w:sz w:val="28"/>
      <w:szCs w:val="28"/>
      <w:lang w:eastAsia="ja-JP"/>
    </w:rPr>
  </w:style>
  <w:style w:type="paragraph" w:customStyle="1" w:styleId="DocSubTitle">
    <w:name w:val="DocSubTitle"/>
    <w:basedOn w:val="Normal"/>
    <w:link w:val="DocSubTitleChar"/>
    <w:uiPriority w:val="1"/>
    <w:rsid w:val="003D5A2C"/>
    <w:pPr>
      <w:widowControl w:val="0"/>
      <w:autoSpaceDE w:val="0"/>
      <w:autoSpaceDN w:val="0"/>
      <w:spacing w:before="86"/>
      <w:ind w:left="-1138"/>
    </w:pPr>
    <w:rPr>
      <w:rFonts w:eastAsia="Verdana" w:cs="Verdana"/>
      <w:b/>
      <w:color w:val="0071C5"/>
      <w:sz w:val="32"/>
      <w:szCs w:val="22"/>
      <w:lang w:bidi="en-US"/>
    </w:rPr>
  </w:style>
  <w:style w:type="character" w:customStyle="1" w:styleId="DocTitleChar">
    <w:name w:val="DocTitle Char"/>
    <w:basedOn w:val="DefaultParagraphFont"/>
    <w:link w:val="DocTitle"/>
    <w:uiPriority w:val="1"/>
    <w:rsid w:val="00DF74F3"/>
    <w:rPr>
      <w:rFonts w:ascii="Verdana" w:hAnsi="Verdana"/>
      <w:b/>
      <w:color w:val="0071C5"/>
      <w:sz w:val="44"/>
    </w:rPr>
  </w:style>
  <w:style w:type="character" w:customStyle="1" w:styleId="DocSubTitleChar">
    <w:name w:val="DocSubTitle Char"/>
    <w:basedOn w:val="DefaultParagraphFont"/>
    <w:link w:val="DocSubTitle"/>
    <w:uiPriority w:val="1"/>
    <w:rsid w:val="003D5A2C"/>
    <w:rPr>
      <w:rFonts w:ascii="Verdana" w:eastAsia="Verdana" w:hAnsi="Verdana" w:cs="Verdana"/>
      <w:b/>
      <w:color w:val="0071C5"/>
      <w:sz w:val="32"/>
      <w:szCs w:val="22"/>
      <w:lang w:bidi="en-US"/>
    </w:rPr>
  </w:style>
  <w:style w:type="paragraph" w:customStyle="1" w:styleId="CodeSample">
    <w:name w:val="CodeSample"/>
    <w:basedOn w:val="Code"/>
    <w:link w:val="CodeSampleChar"/>
    <w:qFormat/>
    <w:rsid w:val="0013557C"/>
    <w:pPr>
      <w:shd w:val="clear" w:color="auto" w:fill="F2F2F2" w:themeFill="background1" w:themeFillShade="F2"/>
    </w:pPr>
  </w:style>
  <w:style w:type="character" w:customStyle="1" w:styleId="BodyChar">
    <w:name w:val="Body Char"/>
    <w:basedOn w:val="DefaultParagraphFont"/>
    <w:link w:val="Body"/>
    <w:rsid w:val="00DF74F3"/>
    <w:rPr>
      <w:rFonts w:ascii="Verdana" w:hAnsi="Verdana"/>
      <w:color w:val="000000"/>
    </w:rPr>
  </w:style>
  <w:style w:type="character" w:customStyle="1" w:styleId="CodeChar">
    <w:name w:val="Code Char"/>
    <w:basedOn w:val="BodyChar"/>
    <w:link w:val="Code"/>
    <w:rsid w:val="00007757"/>
    <w:rPr>
      <w:rFonts w:ascii="Courier" w:hAnsi="Courier"/>
      <w:color w:val="000000"/>
      <w:sz w:val="16"/>
    </w:rPr>
  </w:style>
  <w:style w:type="character" w:customStyle="1" w:styleId="CodeSampleChar">
    <w:name w:val="CodeSample Char"/>
    <w:basedOn w:val="CodeChar"/>
    <w:link w:val="CodeSample"/>
    <w:rsid w:val="0013557C"/>
    <w:rPr>
      <w:rFonts w:ascii="Courier" w:hAnsi="Courier"/>
      <w:color w:val="000000"/>
      <w:sz w:val="16"/>
      <w:shd w:val="clear" w:color="auto" w:fill="F2F2F2" w:themeFill="background1" w:themeFillShade="F2"/>
    </w:rPr>
  </w:style>
  <w:style w:type="table" w:styleId="TableGridLight">
    <w:name w:val="Grid Table Light"/>
    <w:basedOn w:val="TableNormal"/>
    <w:uiPriority w:val="40"/>
    <w:rsid w:val="00CA5DC0"/>
    <w:rPr>
      <w:rFonts w:ascii="Verdana" w:hAnsi="Verdana"/>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29" w:type="dxa"/>
        <w:right w:w="29" w:type="dxa"/>
      </w:tblCellMar>
    </w:tblPr>
    <w:trPr>
      <w:cantSplit/>
    </w:trPr>
    <w:tcPr>
      <w:vAlign w:val="center"/>
    </w:tcPr>
    <w:tblStylePr w:type="firstRow">
      <w:pPr>
        <w:jc w:val="center"/>
      </w:pPr>
      <w:rPr>
        <w:b/>
        <w:color w:val="0071C5"/>
      </w:rPr>
    </w:tblStylePr>
  </w:style>
  <w:style w:type="table" w:styleId="TableGrid">
    <w:name w:val="Table Grid"/>
    <w:basedOn w:val="TableNormal"/>
    <w:rsid w:val="00DF7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rsid w:val="00DF74F3"/>
    <w:pPr>
      <w:spacing w:before="60" w:after="60"/>
      <w:jc w:val="center"/>
    </w:pPr>
    <w:rPr>
      <w:rFonts w:ascii="Verdana" w:hAnsi="Verdana"/>
      <w:sz w:val="16"/>
    </w:rPr>
  </w:style>
  <w:style w:type="numbering" w:customStyle="1" w:styleId="Heading2Bullet">
    <w:name w:val="Heading 2 Bullet"/>
    <w:basedOn w:val="NoList"/>
    <w:rsid w:val="00DF74F3"/>
    <w:pPr>
      <w:numPr>
        <w:numId w:val="11"/>
      </w:numPr>
    </w:pPr>
  </w:style>
  <w:style w:type="numbering" w:customStyle="1" w:styleId="Heading3Bullet">
    <w:name w:val="Heading 3 Bullet"/>
    <w:basedOn w:val="NoList"/>
    <w:rsid w:val="00DF74F3"/>
    <w:pPr>
      <w:numPr>
        <w:numId w:val="12"/>
      </w:numPr>
    </w:pPr>
  </w:style>
  <w:style w:type="paragraph" w:customStyle="1" w:styleId="TableLabel">
    <w:name w:val="Table Label"/>
    <w:basedOn w:val="Normal"/>
    <w:rsid w:val="00DF74F3"/>
    <w:pPr>
      <w:numPr>
        <w:numId w:val="19"/>
      </w:numPr>
      <w:suppressAutoHyphens/>
      <w:spacing w:before="120" w:after="120" w:line="360" w:lineRule="auto"/>
      <w:jc w:val="center"/>
    </w:pPr>
    <w:rPr>
      <w:rFonts w:ascii="Arial" w:hAnsi="Arial"/>
    </w:rPr>
  </w:style>
  <w:style w:type="character" w:styleId="PlaceholderText">
    <w:name w:val="Placeholder Text"/>
    <w:basedOn w:val="DefaultParagraphFont"/>
    <w:uiPriority w:val="99"/>
    <w:semiHidden/>
    <w:rsid w:val="00DF74F3"/>
    <w:rPr>
      <w:color w:val="808080"/>
    </w:rPr>
  </w:style>
  <w:style w:type="character" w:customStyle="1" w:styleId="Heading1Char">
    <w:name w:val="Heading 1 Char"/>
    <w:basedOn w:val="DefaultParagraphFont"/>
    <w:link w:val="Heading1"/>
    <w:rsid w:val="00FC177B"/>
    <w:rPr>
      <w:rFonts w:ascii="Verdana" w:hAnsi="Verdana"/>
      <w:b/>
      <w:color w:val="0071C5"/>
      <w:sz w:val="36"/>
    </w:rPr>
  </w:style>
  <w:style w:type="character" w:customStyle="1" w:styleId="Heading5Char">
    <w:name w:val="Heading 5 Char"/>
    <w:basedOn w:val="DefaultParagraphFont"/>
    <w:link w:val="Heading5"/>
    <w:rsid w:val="00DF74F3"/>
    <w:rPr>
      <w:rFonts w:ascii="Verdana" w:hAnsi="Verdana"/>
      <w:b/>
      <w:color w:val="0071C5"/>
    </w:rPr>
  </w:style>
  <w:style w:type="character" w:customStyle="1" w:styleId="Heading3Char">
    <w:name w:val="Heading 3 Char"/>
    <w:basedOn w:val="DefaultParagraphFont"/>
    <w:link w:val="Heading3"/>
    <w:rsid w:val="0039759B"/>
    <w:rPr>
      <w:rFonts w:ascii="Verdana" w:hAnsi="Verdana"/>
      <w:b/>
      <w:color w:val="0071C5"/>
      <w:sz w:val="24"/>
    </w:rPr>
  </w:style>
  <w:style w:type="character" w:customStyle="1" w:styleId="Heading2Char">
    <w:name w:val="Heading 2 Char"/>
    <w:basedOn w:val="DefaultParagraphFont"/>
    <w:link w:val="Heading2"/>
    <w:rsid w:val="00DF74F3"/>
    <w:rPr>
      <w:rFonts w:ascii="Verdana" w:hAnsi="Verdana"/>
      <w:b/>
      <w:color w:val="0071C5"/>
      <w:sz w:val="28"/>
    </w:rPr>
  </w:style>
  <w:style w:type="character" w:customStyle="1" w:styleId="Heading4Char">
    <w:name w:val="Heading 4 Char"/>
    <w:basedOn w:val="DefaultParagraphFont"/>
    <w:link w:val="Heading4"/>
    <w:rsid w:val="00DF74F3"/>
    <w:rPr>
      <w:rFonts w:ascii="Verdana" w:hAnsi="Verdana"/>
      <w:b/>
      <w:color w:val="0071C5"/>
      <w:sz w:val="22"/>
    </w:rPr>
  </w:style>
  <w:style w:type="character" w:customStyle="1" w:styleId="HeaderChar">
    <w:name w:val="Header Char"/>
    <w:basedOn w:val="DefaultParagraphFont"/>
    <w:link w:val="Header"/>
    <w:rsid w:val="00DF74F3"/>
    <w:rPr>
      <w:rFonts w:ascii="Verdana" w:hAnsi="Verdana"/>
      <w:b/>
      <w:i/>
      <w:color w:val="000000"/>
      <w:sz w:val="18"/>
    </w:rPr>
  </w:style>
  <w:style w:type="paragraph" w:customStyle="1" w:styleId="Rule">
    <w:name w:val="Rule"/>
    <w:basedOn w:val="Normal"/>
    <w:next w:val="NotesTable"/>
    <w:rsid w:val="00245F40"/>
    <w:pPr>
      <w:numPr>
        <w:numId w:val="23"/>
      </w:numPr>
      <w:spacing w:before="120"/>
      <w:outlineLvl w:val="0"/>
    </w:pPr>
    <w:rPr>
      <w:sz w:val="16"/>
    </w:rPr>
  </w:style>
  <w:style w:type="character" w:customStyle="1" w:styleId="version">
    <w:name w:val="version"/>
    <w:basedOn w:val="DefaultParagraphFont"/>
    <w:uiPriority w:val="1"/>
    <w:rsid w:val="00F55232"/>
    <w:rPr>
      <w:b/>
    </w:rPr>
  </w:style>
  <w:style w:type="character" w:customStyle="1" w:styleId="Date1">
    <w:name w:val="Date1"/>
    <w:basedOn w:val="DefaultParagraphFont"/>
    <w:uiPriority w:val="1"/>
    <w:rsid w:val="000A01CA"/>
    <w:rPr>
      <w:b/>
    </w:rPr>
  </w:style>
  <w:style w:type="character" w:styleId="CommentReference">
    <w:name w:val="annotation reference"/>
    <w:basedOn w:val="DefaultParagraphFont"/>
    <w:semiHidden/>
    <w:unhideWhenUsed/>
    <w:rsid w:val="003F1207"/>
    <w:rPr>
      <w:sz w:val="16"/>
      <w:szCs w:val="16"/>
    </w:rPr>
  </w:style>
  <w:style w:type="paragraph" w:styleId="CommentText">
    <w:name w:val="annotation text"/>
    <w:basedOn w:val="Normal"/>
    <w:link w:val="CommentTextChar"/>
    <w:semiHidden/>
    <w:unhideWhenUsed/>
    <w:rsid w:val="003F1207"/>
  </w:style>
  <w:style w:type="character" w:customStyle="1" w:styleId="CommentTextChar">
    <w:name w:val="Comment Text Char"/>
    <w:basedOn w:val="DefaultParagraphFont"/>
    <w:link w:val="CommentText"/>
    <w:semiHidden/>
    <w:rsid w:val="003F1207"/>
    <w:rPr>
      <w:rFonts w:ascii="Verdana" w:hAnsi="Verdana"/>
    </w:rPr>
  </w:style>
  <w:style w:type="paragraph" w:styleId="CommentSubject">
    <w:name w:val="annotation subject"/>
    <w:basedOn w:val="CommentText"/>
    <w:next w:val="CommentText"/>
    <w:link w:val="CommentSubjectChar"/>
    <w:semiHidden/>
    <w:unhideWhenUsed/>
    <w:rsid w:val="003F1207"/>
    <w:rPr>
      <w:b/>
      <w:bCs/>
    </w:rPr>
  </w:style>
  <w:style w:type="character" w:customStyle="1" w:styleId="CommentSubjectChar">
    <w:name w:val="Comment Subject Char"/>
    <w:basedOn w:val="CommentTextChar"/>
    <w:link w:val="CommentSubject"/>
    <w:semiHidden/>
    <w:rsid w:val="003F1207"/>
    <w:rPr>
      <w:rFonts w:ascii="Verdana" w:hAnsi="Verdana"/>
      <w:b/>
      <w:bCs/>
    </w:rPr>
  </w:style>
  <w:style w:type="character" w:styleId="UnresolvedMention">
    <w:name w:val="Unresolved Mention"/>
    <w:basedOn w:val="DefaultParagraphFont"/>
    <w:uiPriority w:val="99"/>
    <w:semiHidden/>
    <w:unhideWhenUsed/>
    <w:rsid w:val="004F0160"/>
    <w:rPr>
      <w:color w:val="605E5C"/>
      <w:shd w:val="clear" w:color="auto" w:fill="E1DFDD"/>
    </w:rPr>
  </w:style>
  <w:style w:type="paragraph" w:styleId="Revision">
    <w:name w:val="Revision"/>
    <w:hidden/>
    <w:uiPriority w:val="99"/>
    <w:semiHidden/>
    <w:rsid w:val="005A4E5C"/>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1824">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intel/FPGA-Devcloud/blob/master/main/QuickStartGuides/TestYourKnowledge/TestYourKnowledge_Calculator/addit.qar"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ntel.com/content/www/us/en/programmable/support/training/course/ouwintro.html"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7.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_rels/header7.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0.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18B827F23D41738ABB529D999645E4"/>
        <w:category>
          <w:name w:val="General"/>
          <w:gallery w:val="placeholder"/>
        </w:category>
        <w:types>
          <w:type w:val="bbPlcHdr"/>
        </w:types>
        <w:behaviors>
          <w:behavior w:val="content"/>
        </w:behaviors>
        <w:guid w:val="{2C337363-091E-4A0B-93E4-877707512715}"/>
      </w:docPartPr>
      <w:docPartBody>
        <w:p w:rsidR="00B57310" w:rsidRDefault="00EC22B3">
          <w:pPr>
            <w:pStyle w:val="2C18B827F23D41738ABB529D999645E4"/>
          </w:pPr>
          <w:r w:rsidRPr="004E1499">
            <w:rPr>
              <w:rStyle w:val="PlaceholderText"/>
            </w:rPr>
            <w:t>Click or tap here to enter text.</w:t>
          </w:r>
        </w:p>
      </w:docPartBody>
    </w:docPart>
    <w:docPart>
      <w:docPartPr>
        <w:name w:val="CBBCE6E4806844F3806445F33BAE646E"/>
        <w:category>
          <w:name w:val="General"/>
          <w:gallery w:val="placeholder"/>
        </w:category>
        <w:types>
          <w:type w:val="bbPlcHdr"/>
        </w:types>
        <w:behaviors>
          <w:behavior w:val="content"/>
        </w:behaviors>
        <w:guid w:val="{74B103AA-F4C9-4517-878A-0A063FDE9637}"/>
      </w:docPartPr>
      <w:docPartBody>
        <w:p w:rsidR="00B57310" w:rsidRDefault="00EC22B3">
          <w:pPr>
            <w:pStyle w:val="CBBCE6E4806844F3806445F33BAE646E"/>
          </w:pPr>
          <w:r w:rsidRPr="00E8301D">
            <w:rPr>
              <w:sz w:val="20"/>
            </w:rPr>
            <w:t>Choose an item.</w:t>
          </w:r>
        </w:p>
      </w:docPartBody>
    </w:docPart>
    <w:docPart>
      <w:docPartPr>
        <w:name w:val="B21F8810FA854C36BE9523CF7CBD3EBD"/>
        <w:category>
          <w:name w:val="General"/>
          <w:gallery w:val="placeholder"/>
        </w:category>
        <w:types>
          <w:type w:val="bbPlcHdr"/>
        </w:types>
        <w:behaviors>
          <w:behavior w:val="content"/>
        </w:behaviors>
        <w:guid w:val="{32C8C1A5-1C42-4407-98DE-4AED81EC64F3}"/>
      </w:docPartPr>
      <w:docPartBody>
        <w:p w:rsidR="00000000" w:rsidRDefault="00824ED4" w:rsidP="00824ED4">
          <w:pPr>
            <w:pStyle w:val="B21F8810FA854C36BE9523CF7CBD3EBD"/>
          </w:pPr>
          <w:r w:rsidRPr="00E8301D">
            <w:rPr>
              <w:sz w:val="20"/>
            </w:rPr>
            <w:t>Choose an item.</w:t>
          </w:r>
        </w:p>
      </w:docPartBody>
    </w:docPart>
    <w:docPart>
      <w:docPartPr>
        <w:name w:val="A2277334D0EF417B99D1DF69788F8D5A"/>
        <w:category>
          <w:name w:val="General"/>
          <w:gallery w:val="placeholder"/>
        </w:category>
        <w:types>
          <w:type w:val="bbPlcHdr"/>
        </w:types>
        <w:behaviors>
          <w:behavior w:val="content"/>
        </w:behaviors>
        <w:guid w:val="{5AD36C60-DC39-45C0-ABDB-777BAFCF0F03}"/>
      </w:docPartPr>
      <w:docPartBody>
        <w:p w:rsidR="00000000" w:rsidRDefault="00824ED4" w:rsidP="00824ED4">
          <w:pPr>
            <w:pStyle w:val="A2277334D0EF417B99D1DF69788F8D5A"/>
          </w:pPr>
          <w:r w:rsidRPr="00E8301D">
            <w:rPr>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92"/>
    <w:rsid w:val="00155F07"/>
    <w:rsid w:val="00611B92"/>
    <w:rsid w:val="00824ED4"/>
    <w:rsid w:val="00AB219E"/>
    <w:rsid w:val="00AC4337"/>
    <w:rsid w:val="00B57310"/>
    <w:rsid w:val="00EC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18B827F23D41738ABB529D999645E4">
    <w:name w:val="2C18B827F23D41738ABB529D999645E4"/>
  </w:style>
  <w:style w:type="paragraph" w:customStyle="1" w:styleId="CBBCE6E4806844F3806445F33BAE646E">
    <w:name w:val="CBBCE6E4806844F3806445F33BAE646E"/>
  </w:style>
  <w:style w:type="paragraph" w:customStyle="1" w:styleId="46CBAC309EA14F65B459D1FE7F9BEA6C">
    <w:name w:val="46CBAC309EA14F65B459D1FE7F9BEA6C"/>
    <w:rsid w:val="00611B92"/>
  </w:style>
  <w:style w:type="paragraph" w:customStyle="1" w:styleId="1798E9CA77304F32AB9297B1F9C9B062">
    <w:name w:val="1798E9CA77304F32AB9297B1F9C9B062"/>
    <w:rsid w:val="00611B92"/>
  </w:style>
  <w:style w:type="paragraph" w:customStyle="1" w:styleId="B21F8810FA854C36BE9523CF7CBD3EBD">
    <w:name w:val="B21F8810FA854C36BE9523CF7CBD3EBD"/>
    <w:rsid w:val="00824ED4"/>
  </w:style>
  <w:style w:type="paragraph" w:customStyle="1" w:styleId="A2277334D0EF417B99D1DF69788F8D5A">
    <w:name w:val="A2277334D0EF417B99D1DF69788F8D5A"/>
    <w:rsid w:val="00824E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1" ma:contentTypeDescription="Create a new document." ma:contentTypeScope="" ma:versionID="cfe15e8ce1667991311dc01a8ee7457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c88ea8cd38db90a4cc139db6a34e36ec"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D40CA-5D39-451B-AD1A-5D60D0B754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F981AF-6208-4B13-A3B2-0BDAEC29D513}"/>
</file>

<file path=customXml/itemProps3.xml><?xml version="1.0" encoding="utf-8"?>
<ds:datastoreItem xmlns:ds="http://schemas.openxmlformats.org/officeDocument/2006/customXml" ds:itemID="{5F018BB1-3530-436E-AD34-0164402EB3E4}">
  <ds:schemaRefs>
    <ds:schemaRef ds:uri="http://schemas.microsoft.com/sharepoint/v3/contenttype/forms"/>
  </ds:schemaRefs>
</ds:datastoreItem>
</file>

<file path=customXml/itemProps4.xml><?xml version="1.0" encoding="utf-8"?>
<ds:datastoreItem xmlns:ds="http://schemas.openxmlformats.org/officeDocument/2006/customXml" ds:itemID="{BD015CC5-D31A-47A0-8792-EACCE272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Document Title</vt:lpstr>
    </vt:vector>
  </TitlesOfParts>
  <Company>ntm</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UG-ABC</dc:subject>
  <dc:creator>JLK</dc:creator>
  <cp:keywords>CTPClassification=CTP_IC:VisualMarkings=, CTPClassification=CTP_IC, CTPClassification=CTP_NT</cp:keywords>
  <dc:description>UG-093</dc:description>
  <cp:lastModifiedBy>Karn, Rojan</cp:lastModifiedBy>
  <cp:revision>3</cp:revision>
  <cp:lastPrinted>2021-06-29T16:13:00Z</cp:lastPrinted>
  <dcterms:created xsi:type="dcterms:W3CDTF">2021-06-29T16:13:00Z</dcterms:created>
  <dcterms:modified xsi:type="dcterms:W3CDTF">2021-06-29T16:13:00Z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0x0101003FF0EE92BBB18146998D7BB31336250A</vt:lpwstr>
  </property>
  <property fmtid="{D5CDD505-2E9C-101B-9397-08002B2CF9AE}" pid="3" name="TitusGUID">
    <vt:lpwstr>01d51bce-a448-42e8-a701-d72087e08fd3</vt:lpwstr>
  </property>
  <property fmtid="{D5CDD505-2E9C-101B-9397-08002B2CF9AE}" pid="4" name="CTP_BU">
    <vt:lpwstr>NA</vt:lpwstr>
  </property>
  <property fmtid="{D5CDD505-2E9C-101B-9397-08002B2CF9AE}" pid="5" name="CTP_TimeStamp">
    <vt:lpwstr>2020-02-19 20:02:13Z</vt:lpwstr>
  </property>
  <property fmtid="{D5CDD505-2E9C-101B-9397-08002B2CF9AE}" pid="6" name="Jive_VersionGuid">
    <vt:lpwstr>109bcb3f-03db-40d2-9660-44ce3b384630</vt:lpwstr>
  </property>
  <property fmtid="{D5CDD505-2E9C-101B-9397-08002B2CF9AE}" pid="7" name="Offisync_UniqueId">
    <vt:lpwstr>2145661</vt:lpwstr>
  </property>
  <property fmtid="{D5CDD505-2E9C-101B-9397-08002B2CF9AE}" pid="8" name="Offisync_ServerID">
    <vt:lpwstr>d001a694-7c66-4352-b53b-895ffdce369f</vt:lpwstr>
  </property>
  <property fmtid="{D5CDD505-2E9C-101B-9397-08002B2CF9AE}" pid="9" name="Offisync_UpdateToken">
    <vt:lpwstr>3</vt:lpwstr>
  </property>
  <property fmtid="{D5CDD505-2E9C-101B-9397-08002B2CF9AE}" pid="10" name="Offisync_ProviderInitializationData">
    <vt:lpwstr>https://soco.intel.com</vt:lpwstr>
  </property>
  <property fmtid="{D5CDD505-2E9C-101B-9397-08002B2CF9AE}" pid="11" name="Jive_LatestUserAccountName">
    <vt:lpwstr>dustycla</vt:lpwstr>
  </property>
  <property fmtid="{D5CDD505-2E9C-101B-9397-08002B2CF9AE}" pid="12" name="TaxKeyword">
    <vt:lpwstr>59;#CTPClassification=CTP_IC|3f63233c-e410-469b-919c-3d388342730f;#58;#CTPClassification=CTP_IC:VisualMarkings=|d6b836dd-f81f-4188-a965-be6c1b57c24a</vt:lpwstr>
  </property>
  <property fmtid="{D5CDD505-2E9C-101B-9397-08002B2CF9AE}" pid="13" name="CTP_IDSID">
    <vt:lpwstr>NA</vt:lpwstr>
  </property>
  <property fmtid="{D5CDD505-2E9C-101B-9397-08002B2CF9AE}" pid="14" name="CTP_WWID">
    <vt:lpwstr>NA</vt:lpwstr>
  </property>
  <property fmtid="{D5CDD505-2E9C-101B-9397-08002B2CF9AE}" pid="15" name="CTPClassification">
    <vt:lpwstr/>
  </property>
</Properties>
</file>