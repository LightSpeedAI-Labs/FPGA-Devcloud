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10F12" w14:textId="77777777" w:rsidR="00143401" w:rsidRPr="00293B48" w:rsidRDefault="00143401" w:rsidP="00293B48">
      <w:bookmarkStart w:id="0" w:name="_Toc367615048"/>
      <w:bookmarkStart w:id="1" w:name="_Toc367863024"/>
      <w:bookmarkStart w:id="2" w:name="_Toc368225263"/>
    </w:p>
    <w:p w14:paraId="165BD3D9" w14:textId="77777777" w:rsidR="00143401" w:rsidRPr="00293B48" w:rsidRDefault="00143401" w:rsidP="00293B48"/>
    <w:p w14:paraId="5BDAE90C" w14:textId="77777777" w:rsidR="00143401" w:rsidRPr="00293B48" w:rsidRDefault="00143401" w:rsidP="00293B48"/>
    <w:p w14:paraId="782B5A8E" w14:textId="77777777" w:rsidR="00143401" w:rsidRPr="00293B48" w:rsidRDefault="00143401" w:rsidP="00293B48"/>
    <w:p w14:paraId="323DFAB0" w14:textId="77777777" w:rsidR="00143401" w:rsidRPr="00293B48" w:rsidRDefault="00143401" w:rsidP="00293B48"/>
    <w:p w14:paraId="0EC70A95" w14:textId="77777777" w:rsidR="00431E76" w:rsidRPr="00293B48" w:rsidRDefault="00431E76" w:rsidP="00293B48"/>
    <w:p w14:paraId="04EDA50A" w14:textId="77777777" w:rsidR="00431E76" w:rsidRPr="00293B48" w:rsidRDefault="00431E76" w:rsidP="00293B48"/>
    <w:p w14:paraId="2BE118DF" w14:textId="77777777" w:rsidR="00431E76" w:rsidRPr="00293B48" w:rsidRDefault="00431E76" w:rsidP="00293B48">
      <w:bookmarkStart w:id="3" w:name="Intel_High_Level_Synthesis_Compiler:_Ref"/>
      <w:bookmarkEnd w:id="3"/>
    </w:p>
    <w:p w14:paraId="7583EB3D" w14:textId="77777777" w:rsidR="00431E76" w:rsidRPr="00293B48" w:rsidRDefault="00431E76" w:rsidP="00293B48"/>
    <w:p w14:paraId="60E48742" w14:textId="3E39E59C" w:rsidR="00431E76" w:rsidRPr="002D351D" w:rsidRDefault="00435149" w:rsidP="002D351D">
      <w:pPr>
        <w:pStyle w:val="DocTitle"/>
      </w:pPr>
      <w:r>
        <w:t xml:space="preserve">TEST YOUR KNOWLEDGE </w:t>
      </w:r>
      <w:r w:rsidR="00351DCF">
        <w:t>–</w:t>
      </w:r>
      <w:r>
        <w:t xml:space="preserve"> </w:t>
      </w:r>
      <w:r w:rsidR="00351DCF">
        <w:t>KNIGHT RIDER ROTARY ENCODER</w:t>
      </w:r>
    </w:p>
    <w:p w14:paraId="3A25D1CF" w14:textId="77777777" w:rsidR="00431E76" w:rsidRPr="00165A0E" w:rsidRDefault="00431E76" w:rsidP="00431E76">
      <w:pPr>
        <w:pStyle w:val="BodyText"/>
        <w:spacing w:before="11"/>
        <w:rPr>
          <w:b/>
          <w:i/>
          <w:sz w:val="11"/>
        </w:rPr>
      </w:pPr>
      <w:r w:rsidRPr="00165A0E">
        <w:rPr>
          <w:i/>
          <w:noProof/>
        </w:rPr>
        <mc:AlternateContent>
          <mc:Choice Requires="wps">
            <w:drawing>
              <wp:anchor distT="0" distB="0" distL="0" distR="0" simplePos="0" relativeHeight="251656192" behindDoc="1" locked="0" layoutInCell="1" allowOverlap="1" wp14:anchorId="77EF81F5" wp14:editId="3A59830C">
                <wp:simplePos x="0" y="0"/>
                <wp:positionH relativeFrom="page">
                  <wp:posOffset>1016000</wp:posOffset>
                </wp:positionH>
                <wp:positionV relativeFrom="paragraph">
                  <wp:posOffset>126365</wp:posOffset>
                </wp:positionV>
                <wp:extent cx="5842000" cy="0"/>
                <wp:effectExtent l="15875" t="11430" r="9525" b="17145"/>
                <wp:wrapTopAndBottom/>
                <wp:docPr id="1002" name="Lin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0" cy="0"/>
                        </a:xfrm>
                        <a:prstGeom prst="line">
                          <a:avLst/>
                        </a:prstGeom>
                        <a:noFill/>
                        <a:ln w="19050">
                          <a:solidFill>
                            <a:srgbClr val="CECEC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B32F4" id="Line 915"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0pt,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" strokecolor="#cecece" strokeweight="1.5pt">
                <w10:wrap type="topAndBottom" anchorx="page"/>
              </v:line>
            </w:pict>
          </mc:Fallback>
        </mc:AlternateContent>
      </w:r>
    </w:p>
    <w:p w14:paraId="57EEBC14" w14:textId="77777777" w:rsidR="00431E76" w:rsidRPr="00165A0E" w:rsidRDefault="00431E76" w:rsidP="003A5B53">
      <w:pPr>
        <w:pStyle w:val="DocSubTitle"/>
        <w:rPr>
          <w:i/>
        </w:rPr>
      </w:pPr>
    </w:p>
    <w:p w14:paraId="59D60803" w14:textId="03884EE3" w:rsidR="00431E76" w:rsidRPr="002D351D" w:rsidRDefault="00431E76" w:rsidP="0046726E">
      <w:pPr>
        <w:pStyle w:val="BodyText"/>
        <w:spacing w:before="105"/>
        <w:ind w:left="280" w:hanging="1360"/>
        <w:rPr>
          <w:b/>
        </w:rPr>
      </w:pPr>
      <w:r w:rsidRPr="002D351D">
        <w:t xml:space="preserve">Last updated: </w:t>
      </w:r>
      <w:sdt>
        <w:sdtPr>
          <w:rPr>
            <w:rStyle w:val="Date1"/>
          </w:rPr>
          <w:alias w:val="date"/>
          <w:tag w:val="date"/>
          <w:id w:val="-1519762850"/>
          <w:placeholder>
            <w:docPart w:val="AB678AEA37094F8F9F022B1835C33680"/>
          </w:placeholder>
        </w:sdtPr>
        <w:sdtEndPr>
          <w:rPr>
            <w:rStyle w:val="Date1"/>
          </w:rPr>
        </w:sdtEndPr>
        <w:sdtContent>
          <w:r w:rsidR="00BC0B37">
            <w:rPr>
              <w:rStyle w:val="Date1"/>
            </w:rPr>
            <w:t>July 9</w:t>
          </w:r>
          <w:r w:rsidR="00435149">
            <w:rPr>
              <w:rStyle w:val="Date1"/>
            </w:rPr>
            <w:t>, 2021</w:t>
          </w:r>
        </w:sdtContent>
      </w:sdt>
    </w:p>
    <w:p w14:paraId="6FE597E6" w14:textId="76D2B172" w:rsidR="00535F8D" w:rsidRPr="00165A0E" w:rsidRDefault="006E6AD6" w:rsidP="00EF2417">
      <w:pPr>
        <w:pStyle w:val="Classification"/>
        <w:rPr>
          <w:i w:val="0"/>
        </w:rPr>
      </w:pPr>
      <w:bookmarkStart w:id="4" w:name="Classification"/>
      <w:r w:rsidRPr="002D351D">
        <w:rPr>
          <w:i w:val="0"/>
          <w:sz w:val="20"/>
        </w:rPr>
        <w:t xml:space="preserve"> </w:t>
      </w:r>
      <w:sdt>
        <w:sdtPr>
          <w:rPr>
            <w:i w:val="0"/>
            <w:sz w:val="20"/>
          </w:rPr>
          <w:alias w:val="Classification"/>
          <w:tag w:val="Classification"/>
          <w:id w:val="-1549217419"/>
          <w:lock w:val="sdtLocked"/>
          <w:placeholder>
            <w:docPart w:val="629A73DFAA6F41748F9869BC63ECD5FC"/>
          </w:placeholder>
          <w:dropDownList>
            <w:listItem w:displayText="Intel Confidential" w:value="Intel Confidential"/>
            <w:listItem w:displayText=" " w:value=" "/>
            <w:listItem w:displayText="Intel Top Secret" w:value="Intel Top Secret"/>
          </w:dropDownList>
        </w:sdtPr>
        <w:sdtEndPr/>
        <w:sdtContent>
          <w:r w:rsidR="00435149">
            <w:rPr>
              <w:i w:val="0"/>
              <w:sz w:val="20"/>
            </w:rPr>
            <w:t xml:space="preserve"> </w:t>
          </w:r>
        </w:sdtContent>
      </w:sdt>
      <w:bookmarkEnd w:id="4"/>
    </w:p>
    <w:p w14:paraId="56015035" w14:textId="77777777" w:rsidR="00535F8D" w:rsidRPr="00165A0E" w:rsidRDefault="00535F8D" w:rsidP="00535F8D">
      <w:pPr>
        <w:pStyle w:val="Body"/>
        <w:rPr>
          <w:i/>
        </w:rPr>
      </w:pPr>
    </w:p>
    <w:p w14:paraId="0B6EF2A0" w14:textId="77777777" w:rsidR="00535F8D" w:rsidRPr="00165A0E" w:rsidRDefault="00535F8D" w:rsidP="00535F8D">
      <w:pPr>
        <w:pStyle w:val="Body"/>
        <w:rPr>
          <w:i/>
        </w:rPr>
      </w:pPr>
    </w:p>
    <w:p w14:paraId="6AE4A2BC" w14:textId="77777777" w:rsidR="00251274" w:rsidRPr="002D351D" w:rsidRDefault="00251274" w:rsidP="00535F8D">
      <w:pPr>
        <w:pStyle w:val="Body"/>
      </w:pPr>
    </w:p>
    <w:p w14:paraId="6043FF28" w14:textId="77777777" w:rsidR="00E8634A" w:rsidRPr="002D351D" w:rsidRDefault="00E8634A" w:rsidP="00E8634A">
      <w:pPr>
        <w:pStyle w:val="Legal"/>
      </w:pPr>
      <w:r w:rsidRPr="002D351D">
        <w:t xml:space="preserve">You may not use or facilitate the use of this document in connection with any infringement or other legal analysis concerning Intel products described herein. </w:t>
      </w:r>
    </w:p>
    <w:p w14:paraId="2BA07AEC" w14:textId="77777777" w:rsidR="00E8634A" w:rsidRPr="002D351D" w:rsidRDefault="00E8634A" w:rsidP="00E8634A">
      <w:pPr>
        <w:pStyle w:val="Legal"/>
      </w:pPr>
      <w:r w:rsidRPr="002D351D">
        <w:t>No license (express or implied, by estoppel or otherwise) to any intellectual property rights is granted by this document.</w:t>
      </w:r>
    </w:p>
    <w:p w14:paraId="46987DF6" w14:textId="77777777" w:rsidR="00E8634A" w:rsidRPr="002D351D" w:rsidRDefault="00E8634A" w:rsidP="00E8634A">
      <w:pPr>
        <w:pStyle w:val="Legal"/>
      </w:pPr>
      <w:r w:rsidRPr="002D351D">
        <w:t>All information provided here is subject to change without notice. Contact your Intel representative to obtain the latest Intel product specifications and roadmaps.</w:t>
      </w:r>
    </w:p>
    <w:p w14:paraId="6325121E" w14:textId="77777777" w:rsidR="00E8634A" w:rsidRPr="002D351D" w:rsidRDefault="00E8634A" w:rsidP="00E8634A">
      <w:pPr>
        <w:pStyle w:val="Legal"/>
      </w:pPr>
      <w:r w:rsidRPr="002D351D">
        <w:t>The products described may contain design defects or errors known as errata which may cause the product to deviate from published specifications. Current characterized errata are available on request.</w:t>
      </w:r>
    </w:p>
    <w:p w14:paraId="2034FB3E" w14:textId="77777777" w:rsidR="00E8634A" w:rsidRPr="002D351D" w:rsidRDefault="00E22DCF" w:rsidP="00E8634A">
      <w:pPr>
        <w:pStyle w:val="Legal"/>
      </w:pPr>
      <w:r w:rsidRPr="00E22DCF">
        <w:t>Intel Corporation. All rights reserved. Intel, the Intel logo, and other Intel marks are trademarks of Intel Corporation or its subsidiaries</w:t>
      </w:r>
      <w:r w:rsidR="00E8634A" w:rsidRPr="002D351D">
        <w:t xml:space="preserve">. Intel warrants performance of its FPGA and semiconductor products to current specifications in accordance with Intel's standard </w:t>
      </w:r>
      <w:proofErr w:type="gramStart"/>
      <w:r w:rsidR="00E8634A" w:rsidRPr="002D351D">
        <w:t>warranty, but</w:t>
      </w:r>
      <w:proofErr w:type="gramEnd"/>
      <w:r w:rsidR="00E8634A" w:rsidRPr="002D351D">
        <w:t xml:space="preserve">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B97340B" w14:textId="77777777" w:rsidR="00E8634A" w:rsidRPr="002D351D" w:rsidRDefault="00E8634A" w:rsidP="00E8634A">
      <w:pPr>
        <w:pStyle w:val="Legal"/>
      </w:pPr>
      <w:r w:rsidRPr="002D351D">
        <w:t>*Other names and brands may be claimed as the property of others.</w:t>
      </w:r>
    </w:p>
    <w:p w14:paraId="3C9AC399" w14:textId="5EB807B7" w:rsidR="000F7A58" w:rsidRPr="002D351D" w:rsidRDefault="00E8634A" w:rsidP="00351DCF">
      <w:pPr>
        <w:pStyle w:val="Legal"/>
      </w:pPr>
      <w:r w:rsidRPr="002D351D">
        <w:t>Copyright © 20</w:t>
      </w:r>
      <w:r w:rsidR="00E3657B">
        <w:t>2</w:t>
      </w:r>
      <w:r w:rsidR="00E22DCF">
        <w:t>1</w:t>
      </w:r>
      <w:r w:rsidRPr="002D351D">
        <w:t>, Intel Corporation. All rights reserved.</w:t>
      </w:r>
      <w:r w:rsidR="000F7A58" w:rsidRPr="002D351D">
        <w:br w:type="page"/>
      </w:r>
    </w:p>
    <w:p w14:paraId="184E8FAA" w14:textId="77777777" w:rsidR="00143401" w:rsidRPr="002D351D" w:rsidRDefault="00143401" w:rsidP="007532A7">
      <w:pPr>
        <w:pStyle w:val="HeadingTOC"/>
        <w:rPr>
          <w:i w:val="0"/>
        </w:rPr>
      </w:pPr>
      <w:r w:rsidRPr="002D351D">
        <w:rPr>
          <w:i w:val="0"/>
        </w:rPr>
        <w:lastRenderedPageBreak/>
        <w:t>Contents</w:t>
      </w:r>
    </w:p>
    <w:p w14:paraId="7B646398" w14:textId="57365253" w:rsidR="00067C3F" w:rsidRDefault="00165A0E">
      <w:pPr>
        <w:pStyle w:val="TOC1"/>
        <w:rPr>
          <w:rFonts w:asciiTheme="minorHAnsi" w:eastAsiaTheme="minorEastAsia" w:hAnsiTheme="minorHAnsi" w:cstheme="minorBidi"/>
          <w:b w:val="0"/>
          <w:noProof/>
          <w:color w:val="auto"/>
          <w:sz w:val="22"/>
          <w:szCs w:val="22"/>
        </w:rPr>
      </w:pPr>
      <w:r w:rsidRPr="002D351D">
        <w:fldChar w:fldCharType="begin"/>
      </w:r>
      <w:r w:rsidRPr="002D351D">
        <w:instrText xml:space="preserve"> TOC \o "3-3" \h \z \t "Heading 1,1,Heading 2,2,Heading 6,1,Heading 7,2,Heading 8,3,Heading 9,4,zHeading_1_Appendix,1,zHeading_2_Appendix,2,zHeading_3_Appendix,3" </w:instrText>
      </w:r>
      <w:r w:rsidRPr="002D351D">
        <w:fldChar w:fldCharType="separate"/>
      </w:r>
      <w:hyperlink w:anchor="_Toc76739331" w:history="1">
        <w:r w:rsidR="00067C3F" w:rsidRPr="00AB1375">
          <w:rPr>
            <w:rStyle w:val="Hyperlink"/>
            <w:noProof/>
          </w:rPr>
          <w:t>1.0</w:t>
        </w:r>
        <w:r w:rsidR="00067C3F">
          <w:rPr>
            <w:rFonts w:asciiTheme="minorHAnsi" w:eastAsiaTheme="minorEastAsia" w:hAnsiTheme="minorHAnsi" w:cstheme="minorBidi"/>
            <w:b w:val="0"/>
            <w:noProof/>
            <w:color w:val="auto"/>
            <w:sz w:val="22"/>
            <w:szCs w:val="22"/>
          </w:rPr>
          <w:tab/>
        </w:r>
        <w:r w:rsidR="00067C3F" w:rsidRPr="00AB1375">
          <w:rPr>
            <w:rStyle w:val="Hyperlink"/>
            <w:noProof/>
          </w:rPr>
          <w:t>Introduction</w:t>
        </w:r>
        <w:r w:rsidR="00067C3F">
          <w:rPr>
            <w:noProof/>
            <w:webHidden/>
          </w:rPr>
          <w:tab/>
        </w:r>
        <w:r w:rsidR="00067C3F">
          <w:rPr>
            <w:noProof/>
            <w:webHidden/>
          </w:rPr>
          <w:fldChar w:fldCharType="begin"/>
        </w:r>
        <w:r w:rsidR="00067C3F">
          <w:rPr>
            <w:noProof/>
            <w:webHidden/>
          </w:rPr>
          <w:instrText xml:space="preserve"> PAGEREF _Toc76739331 \h </w:instrText>
        </w:r>
        <w:r w:rsidR="00067C3F">
          <w:rPr>
            <w:noProof/>
            <w:webHidden/>
          </w:rPr>
        </w:r>
        <w:r w:rsidR="00067C3F">
          <w:rPr>
            <w:noProof/>
            <w:webHidden/>
          </w:rPr>
          <w:fldChar w:fldCharType="separate"/>
        </w:r>
        <w:r w:rsidR="00067C3F">
          <w:rPr>
            <w:noProof/>
            <w:webHidden/>
          </w:rPr>
          <w:t>3</w:t>
        </w:r>
        <w:r w:rsidR="00067C3F">
          <w:rPr>
            <w:noProof/>
            <w:webHidden/>
          </w:rPr>
          <w:fldChar w:fldCharType="end"/>
        </w:r>
      </w:hyperlink>
    </w:p>
    <w:p w14:paraId="554DBA86" w14:textId="412519DF" w:rsidR="00067C3F" w:rsidRDefault="00067C3F">
      <w:pPr>
        <w:pStyle w:val="TOC2"/>
        <w:rPr>
          <w:rFonts w:asciiTheme="minorHAnsi" w:eastAsiaTheme="minorEastAsia" w:hAnsiTheme="minorHAnsi" w:cstheme="minorBidi"/>
          <w:noProof/>
          <w:color w:val="auto"/>
          <w:sz w:val="22"/>
          <w:szCs w:val="22"/>
        </w:rPr>
      </w:pPr>
      <w:hyperlink w:anchor="_Toc76739332" w:history="1">
        <w:r w:rsidRPr="00AB1375">
          <w:rPr>
            <w:rStyle w:val="Hyperlink"/>
            <w:noProof/>
          </w:rPr>
          <w:t>1.1</w:t>
        </w:r>
        <w:r>
          <w:rPr>
            <w:rFonts w:asciiTheme="minorHAnsi" w:eastAsiaTheme="minorEastAsia" w:hAnsiTheme="minorHAnsi" w:cstheme="minorBidi"/>
            <w:noProof/>
            <w:color w:val="auto"/>
            <w:sz w:val="22"/>
            <w:szCs w:val="22"/>
          </w:rPr>
          <w:tab/>
        </w:r>
        <w:r w:rsidRPr="00AB1375">
          <w:rPr>
            <w:rStyle w:val="Hyperlink"/>
            <w:noProof/>
          </w:rPr>
          <w:t>Prerequisites</w:t>
        </w:r>
        <w:r>
          <w:rPr>
            <w:noProof/>
            <w:webHidden/>
          </w:rPr>
          <w:tab/>
        </w:r>
        <w:r>
          <w:rPr>
            <w:noProof/>
            <w:webHidden/>
          </w:rPr>
          <w:fldChar w:fldCharType="begin"/>
        </w:r>
        <w:r>
          <w:rPr>
            <w:noProof/>
            <w:webHidden/>
          </w:rPr>
          <w:instrText xml:space="preserve"> PAGEREF _Toc76739332 \h </w:instrText>
        </w:r>
        <w:r>
          <w:rPr>
            <w:noProof/>
            <w:webHidden/>
          </w:rPr>
        </w:r>
        <w:r>
          <w:rPr>
            <w:noProof/>
            <w:webHidden/>
          </w:rPr>
          <w:fldChar w:fldCharType="separate"/>
        </w:r>
        <w:r>
          <w:rPr>
            <w:noProof/>
            <w:webHidden/>
          </w:rPr>
          <w:t>3</w:t>
        </w:r>
        <w:r>
          <w:rPr>
            <w:noProof/>
            <w:webHidden/>
          </w:rPr>
          <w:fldChar w:fldCharType="end"/>
        </w:r>
      </w:hyperlink>
    </w:p>
    <w:p w14:paraId="21F98DB5" w14:textId="575D6B65" w:rsidR="00067C3F" w:rsidRDefault="00067C3F">
      <w:pPr>
        <w:pStyle w:val="TOC2"/>
        <w:rPr>
          <w:rFonts w:asciiTheme="minorHAnsi" w:eastAsiaTheme="minorEastAsia" w:hAnsiTheme="minorHAnsi" w:cstheme="minorBidi"/>
          <w:noProof/>
          <w:color w:val="auto"/>
          <w:sz w:val="22"/>
          <w:szCs w:val="22"/>
        </w:rPr>
      </w:pPr>
      <w:hyperlink w:anchor="_Toc76739333" w:history="1">
        <w:r w:rsidRPr="00AB1375">
          <w:rPr>
            <w:rStyle w:val="Hyperlink"/>
            <w:noProof/>
          </w:rPr>
          <w:t>1.2</w:t>
        </w:r>
        <w:r>
          <w:rPr>
            <w:rFonts w:asciiTheme="minorHAnsi" w:eastAsiaTheme="minorEastAsia" w:hAnsiTheme="minorHAnsi" w:cstheme="minorBidi"/>
            <w:noProof/>
            <w:color w:val="auto"/>
            <w:sz w:val="22"/>
            <w:szCs w:val="22"/>
          </w:rPr>
          <w:tab/>
        </w:r>
        <w:r w:rsidRPr="00AB1375">
          <w:rPr>
            <w:rStyle w:val="Hyperlink"/>
            <w:noProof/>
          </w:rPr>
          <w:t>Required Items</w:t>
        </w:r>
        <w:r>
          <w:rPr>
            <w:noProof/>
            <w:webHidden/>
          </w:rPr>
          <w:tab/>
        </w:r>
        <w:r>
          <w:rPr>
            <w:noProof/>
            <w:webHidden/>
          </w:rPr>
          <w:fldChar w:fldCharType="begin"/>
        </w:r>
        <w:r>
          <w:rPr>
            <w:noProof/>
            <w:webHidden/>
          </w:rPr>
          <w:instrText xml:space="preserve"> PAGEREF _Toc76739333 \h </w:instrText>
        </w:r>
        <w:r>
          <w:rPr>
            <w:noProof/>
            <w:webHidden/>
          </w:rPr>
        </w:r>
        <w:r>
          <w:rPr>
            <w:noProof/>
            <w:webHidden/>
          </w:rPr>
          <w:fldChar w:fldCharType="separate"/>
        </w:r>
        <w:r>
          <w:rPr>
            <w:noProof/>
            <w:webHidden/>
          </w:rPr>
          <w:t>3</w:t>
        </w:r>
        <w:r>
          <w:rPr>
            <w:noProof/>
            <w:webHidden/>
          </w:rPr>
          <w:fldChar w:fldCharType="end"/>
        </w:r>
      </w:hyperlink>
    </w:p>
    <w:p w14:paraId="7DBE2939" w14:textId="075FD6B1" w:rsidR="00067C3F" w:rsidRDefault="00067C3F">
      <w:pPr>
        <w:pStyle w:val="TOC2"/>
        <w:rPr>
          <w:rFonts w:asciiTheme="minorHAnsi" w:eastAsiaTheme="minorEastAsia" w:hAnsiTheme="minorHAnsi" w:cstheme="minorBidi"/>
          <w:noProof/>
          <w:color w:val="auto"/>
          <w:sz w:val="22"/>
          <w:szCs w:val="22"/>
        </w:rPr>
      </w:pPr>
      <w:hyperlink w:anchor="_Toc76739334" w:history="1">
        <w:r w:rsidRPr="00AB1375">
          <w:rPr>
            <w:rStyle w:val="Hyperlink"/>
            <w:noProof/>
          </w:rPr>
          <w:t>1.3</w:t>
        </w:r>
        <w:r>
          <w:rPr>
            <w:rFonts w:asciiTheme="minorHAnsi" w:eastAsiaTheme="minorEastAsia" w:hAnsiTheme="minorHAnsi" w:cstheme="minorBidi"/>
            <w:noProof/>
            <w:color w:val="auto"/>
            <w:sz w:val="22"/>
            <w:szCs w:val="22"/>
          </w:rPr>
          <w:tab/>
        </w:r>
        <w:r w:rsidRPr="00AB1375">
          <w:rPr>
            <w:rStyle w:val="Hyperlink"/>
            <w:noProof/>
          </w:rPr>
          <w:t>Reference Documents</w:t>
        </w:r>
        <w:r>
          <w:rPr>
            <w:noProof/>
            <w:webHidden/>
          </w:rPr>
          <w:tab/>
        </w:r>
        <w:r>
          <w:rPr>
            <w:noProof/>
            <w:webHidden/>
          </w:rPr>
          <w:fldChar w:fldCharType="begin"/>
        </w:r>
        <w:r>
          <w:rPr>
            <w:noProof/>
            <w:webHidden/>
          </w:rPr>
          <w:instrText xml:space="preserve"> PAGEREF _Toc76739334 \h </w:instrText>
        </w:r>
        <w:r>
          <w:rPr>
            <w:noProof/>
            <w:webHidden/>
          </w:rPr>
        </w:r>
        <w:r>
          <w:rPr>
            <w:noProof/>
            <w:webHidden/>
          </w:rPr>
          <w:fldChar w:fldCharType="separate"/>
        </w:r>
        <w:r>
          <w:rPr>
            <w:noProof/>
            <w:webHidden/>
          </w:rPr>
          <w:t>3</w:t>
        </w:r>
        <w:r>
          <w:rPr>
            <w:noProof/>
            <w:webHidden/>
          </w:rPr>
          <w:fldChar w:fldCharType="end"/>
        </w:r>
      </w:hyperlink>
    </w:p>
    <w:p w14:paraId="0340730F" w14:textId="092DAB19" w:rsidR="00067C3F" w:rsidRDefault="00067C3F">
      <w:pPr>
        <w:pStyle w:val="TOC1"/>
        <w:rPr>
          <w:rFonts w:asciiTheme="minorHAnsi" w:eastAsiaTheme="minorEastAsia" w:hAnsiTheme="minorHAnsi" w:cstheme="minorBidi"/>
          <w:b w:val="0"/>
          <w:noProof/>
          <w:color w:val="auto"/>
          <w:sz w:val="22"/>
          <w:szCs w:val="22"/>
        </w:rPr>
      </w:pPr>
      <w:hyperlink w:anchor="_Toc76739335" w:history="1">
        <w:r w:rsidRPr="00AB1375">
          <w:rPr>
            <w:rStyle w:val="Hyperlink"/>
            <w:noProof/>
          </w:rPr>
          <w:t>2.0</w:t>
        </w:r>
        <w:r>
          <w:rPr>
            <w:rFonts w:asciiTheme="minorHAnsi" w:eastAsiaTheme="minorEastAsia" w:hAnsiTheme="minorHAnsi" w:cstheme="minorBidi"/>
            <w:b w:val="0"/>
            <w:noProof/>
            <w:color w:val="auto"/>
            <w:sz w:val="22"/>
            <w:szCs w:val="22"/>
          </w:rPr>
          <w:tab/>
        </w:r>
        <w:r w:rsidRPr="00AB1375">
          <w:rPr>
            <w:rStyle w:val="Hyperlink"/>
            <w:noProof/>
          </w:rPr>
          <w:t>Lab Background</w:t>
        </w:r>
        <w:r>
          <w:rPr>
            <w:noProof/>
            <w:webHidden/>
          </w:rPr>
          <w:tab/>
        </w:r>
        <w:r>
          <w:rPr>
            <w:noProof/>
            <w:webHidden/>
          </w:rPr>
          <w:fldChar w:fldCharType="begin"/>
        </w:r>
        <w:r>
          <w:rPr>
            <w:noProof/>
            <w:webHidden/>
          </w:rPr>
          <w:instrText xml:space="preserve"> PAGEREF _Toc76739335 \h </w:instrText>
        </w:r>
        <w:r>
          <w:rPr>
            <w:noProof/>
            <w:webHidden/>
          </w:rPr>
        </w:r>
        <w:r>
          <w:rPr>
            <w:noProof/>
            <w:webHidden/>
          </w:rPr>
          <w:fldChar w:fldCharType="separate"/>
        </w:r>
        <w:r>
          <w:rPr>
            <w:noProof/>
            <w:webHidden/>
          </w:rPr>
          <w:t>4</w:t>
        </w:r>
        <w:r>
          <w:rPr>
            <w:noProof/>
            <w:webHidden/>
          </w:rPr>
          <w:fldChar w:fldCharType="end"/>
        </w:r>
      </w:hyperlink>
    </w:p>
    <w:p w14:paraId="5A8AC9F5" w14:textId="1B14AD72" w:rsidR="00067C3F" w:rsidRDefault="00067C3F">
      <w:pPr>
        <w:pStyle w:val="TOC3"/>
        <w:rPr>
          <w:rFonts w:asciiTheme="minorHAnsi" w:eastAsiaTheme="minorEastAsia" w:hAnsiTheme="minorHAnsi" w:cstheme="minorBidi"/>
          <w:sz w:val="22"/>
          <w:szCs w:val="22"/>
        </w:rPr>
      </w:pPr>
      <w:hyperlink w:anchor="_Toc76739336" w:history="1">
        <w:r w:rsidRPr="00AB1375">
          <w:rPr>
            <w:rStyle w:val="Hyperlink"/>
          </w:rPr>
          <w:t>2.1.1</w:t>
        </w:r>
        <w:r>
          <w:rPr>
            <w:rFonts w:asciiTheme="minorHAnsi" w:eastAsiaTheme="minorEastAsia" w:hAnsiTheme="minorHAnsi" w:cstheme="minorBidi"/>
            <w:sz w:val="22"/>
            <w:szCs w:val="22"/>
          </w:rPr>
          <w:tab/>
        </w:r>
        <w:r w:rsidRPr="00AB1375">
          <w:rPr>
            <w:rStyle w:val="Hyperlink"/>
          </w:rPr>
          <w:t>Finite State Machine Design</w:t>
        </w:r>
        <w:r>
          <w:rPr>
            <w:webHidden/>
          </w:rPr>
          <w:tab/>
        </w:r>
        <w:r>
          <w:rPr>
            <w:webHidden/>
          </w:rPr>
          <w:fldChar w:fldCharType="begin"/>
        </w:r>
        <w:r>
          <w:rPr>
            <w:webHidden/>
          </w:rPr>
          <w:instrText xml:space="preserve"> PAGEREF _Toc76739336 \h </w:instrText>
        </w:r>
        <w:r>
          <w:rPr>
            <w:webHidden/>
          </w:rPr>
        </w:r>
        <w:r>
          <w:rPr>
            <w:webHidden/>
          </w:rPr>
          <w:fldChar w:fldCharType="separate"/>
        </w:r>
        <w:r>
          <w:rPr>
            <w:webHidden/>
          </w:rPr>
          <w:t>6</w:t>
        </w:r>
        <w:r>
          <w:rPr>
            <w:webHidden/>
          </w:rPr>
          <w:fldChar w:fldCharType="end"/>
        </w:r>
      </w:hyperlink>
    </w:p>
    <w:p w14:paraId="1972AF19" w14:textId="0011A7AC" w:rsidR="00067C3F" w:rsidRDefault="00067C3F">
      <w:pPr>
        <w:pStyle w:val="TOC1"/>
        <w:rPr>
          <w:rFonts w:asciiTheme="minorHAnsi" w:eastAsiaTheme="minorEastAsia" w:hAnsiTheme="minorHAnsi" w:cstheme="minorBidi"/>
          <w:b w:val="0"/>
          <w:noProof/>
          <w:color w:val="auto"/>
          <w:sz w:val="22"/>
          <w:szCs w:val="22"/>
        </w:rPr>
      </w:pPr>
      <w:hyperlink w:anchor="_Toc76739337" w:history="1">
        <w:r w:rsidRPr="00AB1375">
          <w:rPr>
            <w:rStyle w:val="Hyperlink"/>
            <w:noProof/>
          </w:rPr>
          <w:t>3.0</w:t>
        </w:r>
        <w:r>
          <w:rPr>
            <w:rFonts w:asciiTheme="minorHAnsi" w:eastAsiaTheme="minorEastAsia" w:hAnsiTheme="minorHAnsi" w:cstheme="minorBidi"/>
            <w:b w:val="0"/>
            <w:noProof/>
            <w:color w:val="auto"/>
            <w:sz w:val="22"/>
            <w:szCs w:val="22"/>
          </w:rPr>
          <w:tab/>
        </w:r>
        <w:r w:rsidRPr="00AB1375">
          <w:rPr>
            <w:rStyle w:val="Hyperlink"/>
            <w:noProof/>
          </w:rPr>
          <w:t>Lab Steps</w:t>
        </w:r>
        <w:r>
          <w:rPr>
            <w:noProof/>
            <w:webHidden/>
          </w:rPr>
          <w:tab/>
        </w:r>
        <w:r>
          <w:rPr>
            <w:noProof/>
            <w:webHidden/>
          </w:rPr>
          <w:fldChar w:fldCharType="begin"/>
        </w:r>
        <w:r>
          <w:rPr>
            <w:noProof/>
            <w:webHidden/>
          </w:rPr>
          <w:instrText xml:space="preserve"> PAGEREF _Toc76739337 \h </w:instrText>
        </w:r>
        <w:r>
          <w:rPr>
            <w:noProof/>
            <w:webHidden/>
          </w:rPr>
        </w:r>
        <w:r>
          <w:rPr>
            <w:noProof/>
            <w:webHidden/>
          </w:rPr>
          <w:fldChar w:fldCharType="separate"/>
        </w:r>
        <w:r>
          <w:rPr>
            <w:noProof/>
            <w:webHidden/>
          </w:rPr>
          <w:t>7</w:t>
        </w:r>
        <w:r>
          <w:rPr>
            <w:noProof/>
            <w:webHidden/>
          </w:rPr>
          <w:fldChar w:fldCharType="end"/>
        </w:r>
      </w:hyperlink>
    </w:p>
    <w:p w14:paraId="5FB41C8F" w14:textId="68376822" w:rsidR="00067C3F" w:rsidRDefault="00067C3F">
      <w:pPr>
        <w:pStyle w:val="TOC2"/>
        <w:rPr>
          <w:rFonts w:asciiTheme="minorHAnsi" w:eastAsiaTheme="minorEastAsia" w:hAnsiTheme="minorHAnsi" w:cstheme="minorBidi"/>
          <w:noProof/>
          <w:color w:val="auto"/>
          <w:sz w:val="22"/>
          <w:szCs w:val="22"/>
        </w:rPr>
      </w:pPr>
      <w:hyperlink w:anchor="_Toc76739338" w:history="1">
        <w:r w:rsidRPr="00AB1375">
          <w:rPr>
            <w:rStyle w:val="Hyperlink"/>
            <w:noProof/>
          </w:rPr>
          <w:t>3.1</w:t>
        </w:r>
        <w:r>
          <w:rPr>
            <w:rFonts w:asciiTheme="minorHAnsi" w:eastAsiaTheme="minorEastAsia" w:hAnsiTheme="minorHAnsi" w:cstheme="minorBidi"/>
            <w:noProof/>
            <w:color w:val="auto"/>
            <w:sz w:val="22"/>
            <w:szCs w:val="22"/>
          </w:rPr>
          <w:tab/>
        </w:r>
        <w:r w:rsidRPr="00AB1375">
          <w:rPr>
            <w:rStyle w:val="Hyperlink"/>
            <w:noProof/>
          </w:rPr>
          <w:t>Modules provided</w:t>
        </w:r>
        <w:r>
          <w:rPr>
            <w:noProof/>
            <w:webHidden/>
          </w:rPr>
          <w:tab/>
        </w:r>
        <w:r>
          <w:rPr>
            <w:noProof/>
            <w:webHidden/>
          </w:rPr>
          <w:fldChar w:fldCharType="begin"/>
        </w:r>
        <w:r>
          <w:rPr>
            <w:noProof/>
            <w:webHidden/>
          </w:rPr>
          <w:instrText xml:space="preserve"> PAGEREF _Toc76739338 \h </w:instrText>
        </w:r>
        <w:r>
          <w:rPr>
            <w:noProof/>
            <w:webHidden/>
          </w:rPr>
        </w:r>
        <w:r>
          <w:rPr>
            <w:noProof/>
            <w:webHidden/>
          </w:rPr>
          <w:fldChar w:fldCharType="separate"/>
        </w:r>
        <w:r>
          <w:rPr>
            <w:noProof/>
            <w:webHidden/>
          </w:rPr>
          <w:t>7</w:t>
        </w:r>
        <w:r>
          <w:rPr>
            <w:noProof/>
            <w:webHidden/>
          </w:rPr>
          <w:fldChar w:fldCharType="end"/>
        </w:r>
      </w:hyperlink>
    </w:p>
    <w:p w14:paraId="1BB888EC" w14:textId="36DF8C12" w:rsidR="00067C3F" w:rsidRDefault="00067C3F">
      <w:pPr>
        <w:pStyle w:val="TOC2"/>
        <w:rPr>
          <w:rFonts w:asciiTheme="minorHAnsi" w:eastAsiaTheme="minorEastAsia" w:hAnsiTheme="minorHAnsi" w:cstheme="minorBidi"/>
          <w:noProof/>
          <w:color w:val="auto"/>
          <w:sz w:val="22"/>
          <w:szCs w:val="22"/>
        </w:rPr>
      </w:pPr>
      <w:hyperlink w:anchor="_Toc76739339" w:history="1">
        <w:r w:rsidRPr="00AB1375">
          <w:rPr>
            <w:rStyle w:val="Hyperlink"/>
            <w:noProof/>
          </w:rPr>
          <w:t>3.2</w:t>
        </w:r>
        <w:r>
          <w:rPr>
            <w:rFonts w:asciiTheme="minorHAnsi" w:eastAsiaTheme="minorEastAsia" w:hAnsiTheme="minorHAnsi" w:cstheme="minorBidi"/>
            <w:noProof/>
            <w:color w:val="auto"/>
            <w:sz w:val="22"/>
            <w:szCs w:val="22"/>
          </w:rPr>
          <w:tab/>
        </w:r>
        <w:r w:rsidRPr="00AB1375">
          <w:rPr>
            <w:rStyle w:val="Hyperlink"/>
            <w:noProof/>
          </w:rPr>
          <w:t>Step 1: Design and simulate the Rotary Encoder</w:t>
        </w:r>
        <w:r>
          <w:rPr>
            <w:noProof/>
            <w:webHidden/>
          </w:rPr>
          <w:tab/>
        </w:r>
        <w:r>
          <w:rPr>
            <w:noProof/>
            <w:webHidden/>
          </w:rPr>
          <w:fldChar w:fldCharType="begin"/>
        </w:r>
        <w:r>
          <w:rPr>
            <w:noProof/>
            <w:webHidden/>
          </w:rPr>
          <w:instrText xml:space="preserve"> PAGEREF _Toc76739339 \h </w:instrText>
        </w:r>
        <w:r>
          <w:rPr>
            <w:noProof/>
            <w:webHidden/>
          </w:rPr>
        </w:r>
        <w:r>
          <w:rPr>
            <w:noProof/>
            <w:webHidden/>
          </w:rPr>
          <w:fldChar w:fldCharType="separate"/>
        </w:r>
        <w:r>
          <w:rPr>
            <w:noProof/>
            <w:webHidden/>
          </w:rPr>
          <w:t>7</w:t>
        </w:r>
        <w:r>
          <w:rPr>
            <w:noProof/>
            <w:webHidden/>
          </w:rPr>
          <w:fldChar w:fldCharType="end"/>
        </w:r>
      </w:hyperlink>
    </w:p>
    <w:p w14:paraId="11697997" w14:textId="1E5B7477" w:rsidR="00067C3F" w:rsidRDefault="00067C3F">
      <w:pPr>
        <w:pStyle w:val="TOC2"/>
        <w:rPr>
          <w:rFonts w:asciiTheme="minorHAnsi" w:eastAsiaTheme="minorEastAsia" w:hAnsiTheme="minorHAnsi" w:cstheme="minorBidi"/>
          <w:noProof/>
          <w:color w:val="auto"/>
          <w:sz w:val="22"/>
          <w:szCs w:val="22"/>
        </w:rPr>
      </w:pPr>
      <w:hyperlink w:anchor="_Toc76739340" w:history="1">
        <w:r w:rsidRPr="00AB1375">
          <w:rPr>
            <w:rStyle w:val="Hyperlink"/>
            <w:noProof/>
          </w:rPr>
          <w:t>3.3</w:t>
        </w:r>
        <w:r>
          <w:rPr>
            <w:rFonts w:asciiTheme="minorHAnsi" w:eastAsiaTheme="minorEastAsia" w:hAnsiTheme="minorHAnsi" w:cstheme="minorBidi"/>
            <w:noProof/>
            <w:color w:val="auto"/>
            <w:sz w:val="22"/>
            <w:szCs w:val="22"/>
          </w:rPr>
          <w:tab/>
        </w:r>
        <w:r w:rsidRPr="00AB1375">
          <w:rPr>
            <w:rStyle w:val="Hyperlink"/>
            <w:noProof/>
          </w:rPr>
          <w:t>Step 2: Compile and download the knight_rider module to your FPGA development board</w:t>
        </w:r>
        <w:r>
          <w:rPr>
            <w:noProof/>
            <w:webHidden/>
          </w:rPr>
          <w:tab/>
        </w:r>
        <w:r>
          <w:rPr>
            <w:noProof/>
            <w:webHidden/>
          </w:rPr>
          <w:fldChar w:fldCharType="begin"/>
        </w:r>
        <w:r>
          <w:rPr>
            <w:noProof/>
            <w:webHidden/>
          </w:rPr>
          <w:instrText xml:space="preserve"> PAGEREF _Toc76739340 \h </w:instrText>
        </w:r>
        <w:r>
          <w:rPr>
            <w:noProof/>
            <w:webHidden/>
          </w:rPr>
        </w:r>
        <w:r>
          <w:rPr>
            <w:noProof/>
            <w:webHidden/>
          </w:rPr>
          <w:fldChar w:fldCharType="separate"/>
        </w:r>
        <w:r>
          <w:rPr>
            <w:noProof/>
            <w:webHidden/>
          </w:rPr>
          <w:t>7</w:t>
        </w:r>
        <w:r>
          <w:rPr>
            <w:noProof/>
            <w:webHidden/>
          </w:rPr>
          <w:fldChar w:fldCharType="end"/>
        </w:r>
      </w:hyperlink>
    </w:p>
    <w:p w14:paraId="166A3DA5" w14:textId="2F414E56" w:rsidR="00067C3F" w:rsidRDefault="00067C3F">
      <w:pPr>
        <w:pStyle w:val="TOC2"/>
        <w:rPr>
          <w:rFonts w:asciiTheme="minorHAnsi" w:eastAsiaTheme="minorEastAsia" w:hAnsiTheme="minorHAnsi" w:cstheme="minorBidi"/>
          <w:noProof/>
          <w:color w:val="auto"/>
          <w:sz w:val="22"/>
          <w:szCs w:val="22"/>
        </w:rPr>
      </w:pPr>
      <w:hyperlink w:anchor="_Toc76739341" w:history="1">
        <w:r w:rsidRPr="00AB1375">
          <w:rPr>
            <w:rStyle w:val="Hyperlink"/>
            <w:noProof/>
          </w:rPr>
          <w:t>3.4</w:t>
        </w:r>
        <w:r>
          <w:rPr>
            <w:rFonts w:asciiTheme="minorHAnsi" w:eastAsiaTheme="minorEastAsia" w:hAnsiTheme="minorHAnsi" w:cstheme="minorBidi"/>
            <w:noProof/>
            <w:color w:val="auto"/>
            <w:sz w:val="22"/>
            <w:szCs w:val="22"/>
          </w:rPr>
          <w:tab/>
        </w:r>
        <w:r w:rsidRPr="00AB1375">
          <w:rPr>
            <w:rStyle w:val="Hyperlink"/>
            <w:noProof/>
          </w:rPr>
          <w:t>Assemble the top level design</w:t>
        </w:r>
        <w:r>
          <w:rPr>
            <w:noProof/>
            <w:webHidden/>
          </w:rPr>
          <w:tab/>
        </w:r>
        <w:r>
          <w:rPr>
            <w:noProof/>
            <w:webHidden/>
          </w:rPr>
          <w:fldChar w:fldCharType="begin"/>
        </w:r>
        <w:r>
          <w:rPr>
            <w:noProof/>
            <w:webHidden/>
          </w:rPr>
          <w:instrText xml:space="preserve"> PAGEREF _Toc76739341 \h </w:instrText>
        </w:r>
        <w:r>
          <w:rPr>
            <w:noProof/>
            <w:webHidden/>
          </w:rPr>
        </w:r>
        <w:r>
          <w:rPr>
            <w:noProof/>
            <w:webHidden/>
          </w:rPr>
          <w:fldChar w:fldCharType="separate"/>
        </w:r>
        <w:r>
          <w:rPr>
            <w:noProof/>
            <w:webHidden/>
          </w:rPr>
          <w:t>8</w:t>
        </w:r>
        <w:r>
          <w:rPr>
            <w:noProof/>
            <w:webHidden/>
          </w:rPr>
          <w:fldChar w:fldCharType="end"/>
        </w:r>
      </w:hyperlink>
    </w:p>
    <w:p w14:paraId="04CBA7BB" w14:textId="6A43797F" w:rsidR="00067C3F" w:rsidRDefault="00067C3F">
      <w:pPr>
        <w:pStyle w:val="TOC2"/>
        <w:rPr>
          <w:rFonts w:asciiTheme="minorHAnsi" w:eastAsiaTheme="minorEastAsia" w:hAnsiTheme="minorHAnsi" w:cstheme="minorBidi"/>
          <w:noProof/>
          <w:color w:val="auto"/>
          <w:sz w:val="22"/>
          <w:szCs w:val="22"/>
        </w:rPr>
      </w:pPr>
      <w:hyperlink w:anchor="_Toc76739342" w:history="1">
        <w:r w:rsidRPr="00AB1375">
          <w:rPr>
            <w:rStyle w:val="Hyperlink"/>
            <w:noProof/>
          </w:rPr>
          <w:t>3.5</w:t>
        </w:r>
        <w:r>
          <w:rPr>
            <w:rFonts w:asciiTheme="minorHAnsi" w:eastAsiaTheme="minorEastAsia" w:hAnsiTheme="minorHAnsi" w:cstheme="minorBidi"/>
            <w:noProof/>
            <w:color w:val="auto"/>
            <w:sz w:val="22"/>
            <w:szCs w:val="22"/>
          </w:rPr>
          <w:tab/>
        </w:r>
        <w:r w:rsidRPr="00AB1375">
          <w:rPr>
            <w:rStyle w:val="Hyperlink"/>
            <w:noProof/>
          </w:rPr>
          <w:t>Connecting the rotary encoder to the FPGA board</w:t>
        </w:r>
        <w:r>
          <w:rPr>
            <w:noProof/>
            <w:webHidden/>
          </w:rPr>
          <w:tab/>
        </w:r>
        <w:r>
          <w:rPr>
            <w:noProof/>
            <w:webHidden/>
          </w:rPr>
          <w:fldChar w:fldCharType="begin"/>
        </w:r>
        <w:r>
          <w:rPr>
            <w:noProof/>
            <w:webHidden/>
          </w:rPr>
          <w:instrText xml:space="preserve"> PAGEREF _Toc76739342 \h </w:instrText>
        </w:r>
        <w:r>
          <w:rPr>
            <w:noProof/>
            <w:webHidden/>
          </w:rPr>
        </w:r>
        <w:r>
          <w:rPr>
            <w:noProof/>
            <w:webHidden/>
          </w:rPr>
          <w:fldChar w:fldCharType="separate"/>
        </w:r>
        <w:r>
          <w:rPr>
            <w:noProof/>
            <w:webHidden/>
          </w:rPr>
          <w:t>8</w:t>
        </w:r>
        <w:r>
          <w:rPr>
            <w:noProof/>
            <w:webHidden/>
          </w:rPr>
          <w:fldChar w:fldCharType="end"/>
        </w:r>
      </w:hyperlink>
    </w:p>
    <w:p w14:paraId="13EE5AAC" w14:textId="368536AF" w:rsidR="00067C3F" w:rsidRDefault="00067C3F">
      <w:pPr>
        <w:pStyle w:val="TOC2"/>
        <w:rPr>
          <w:rFonts w:asciiTheme="minorHAnsi" w:eastAsiaTheme="minorEastAsia" w:hAnsiTheme="minorHAnsi" w:cstheme="minorBidi"/>
          <w:noProof/>
          <w:color w:val="auto"/>
          <w:sz w:val="22"/>
          <w:szCs w:val="22"/>
        </w:rPr>
      </w:pPr>
      <w:hyperlink w:anchor="_Toc76739343" w:history="1">
        <w:r w:rsidRPr="00AB1375">
          <w:rPr>
            <w:rStyle w:val="Hyperlink"/>
            <w:noProof/>
          </w:rPr>
          <w:t>3.6</w:t>
        </w:r>
        <w:r>
          <w:rPr>
            <w:rFonts w:asciiTheme="minorHAnsi" w:eastAsiaTheme="minorEastAsia" w:hAnsiTheme="minorHAnsi" w:cstheme="minorBidi"/>
            <w:noProof/>
            <w:color w:val="auto"/>
            <w:sz w:val="22"/>
            <w:szCs w:val="22"/>
          </w:rPr>
          <w:tab/>
        </w:r>
        <w:r w:rsidRPr="00AB1375">
          <w:rPr>
            <w:rStyle w:val="Hyperlink"/>
            <w:noProof/>
          </w:rPr>
          <w:t>Compile the project and program the board</w:t>
        </w:r>
        <w:r>
          <w:rPr>
            <w:noProof/>
            <w:webHidden/>
          </w:rPr>
          <w:tab/>
        </w:r>
        <w:r>
          <w:rPr>
            <w:noProof/>
            <w:webHidden/>
          </w:rPr>
          <w:fldChar w:fldCharType="begin"/>
        </w:r>
        <w:r>
          <w:rPr>
            <w:noProof/>
            <w:webHidden/>
          </w:rPr>
          <w:instrText xml:space="preserve"> PAGEREF _Toc76739343 \h </w:instrText>
        </w:r>
        <w:r>
          <w:rPr>
            <w:noProof/>
            <w:webHidden/>
          </w:rPr>
        </w:r>
        <w:r>
          <w:rPr>
            <w:noProof/>
            <w:webHidden/>
          </w:rPr>
          <w:fldChar w:fldCharType="separate"/>
        </w:r>
        <w:r>
          <w:rPr>
            <w:noProof/>
            <w:webHidden/>
          </w:rPr>
          <w:t>9</w:t>
        </w:r>
        <w:r>
          <w:rPr>
            <w:noProof/>
            <w:webHidden/>
          </w:rPr>
          <w:fldChar w:fldCharType="end"/>
        </w:r>
      </w:hyperlink>
    </w:p>
    <w:p w14:paraId="3A1932A1" w14:textId="4C4C8730" w:rsidR="00067C3F" w:rsidRDefault="00067C3F">
      <w:pPr>
        <w:pStyle w:val="TOC1"/>
        <w:rPr>
          <w:rFonts w:asciiTheme="minorHAnsi" w:eastAsiaTheme="minorEastAsia" w:hAnsiTheme="minorHAnsi" w:cstheme="minorBidi"/>
          <w:b w:val="0"/>
          <w:noProof/>
          <w:color w:val="auto"/>
          <w:sz w:val="22"/>
          <w:szCs w:val="22"/>
        </w:rPr>
      </w:pPr>
      <w:hyperlink w:anchor="_Toc76739344" w:history="1">
        <w:r w:rsidRPr="00AB1375">
          <w:rPr>
            <w:rStyle w:val="Hyperlink"/>
            <w:noProof/>
          </w:rPr>
          <w:t>4.0</w:t>
        </w:r>
        <w:r>
          <w:rPr>
            <w:rFonts w:asciiTheme="minorHAnsi" w:eastAsiaTheme="minorEastAsia" w:hAnsiTheme="minorHAnsi" w:cstheme="minorBidi"/>
            <w:b w:val="0"/>
            <w:noProof/>
            <w:color w:val="auto"/>
            <w:sz w:val="22"/>
            <w:szCs w:val="22"/>
          </w:rPr>
          <w:tab/>
        </w:r>
        <w:r w:rsidRPr="00AB1375">
          <w:rPr>
            <w:rStyle w:val="Hyperlink"/>
            <w:noProof/>
          </w:rPr>
          <w:t>Document Revision History</w:t>
        </w:r>
        <w:r>
          <w:rPr>
            <w:noProof/>
            <w:webHidden/>
          </w:rPr>
          <w:tab/>
        </w:r>
        <w:r>
          <w:rPr>
            <w:noProof/>
            <w:webHidden/>
          </w:rPr>
          <w:fldChar w:fldCharType="begin"/>
        </w:r>
        <w:r>
          <w:rPr>
            <w:noProof/>
            <w:webHidden/>
          </w:rPr>
          <w:instrText xml:space="preserve"> PAGEREF _Toc76739344 \h </w:instrText>
        </w:r>
        <w:r>
          <w:rPr>
            <w:noProof/>
            <w:webHidden/>
          </w:rPr>
        </w:r>
        <w:r>
          <w:rPr>
            <w:noProof/>
            <w:webHidden/>
          </w:rPr>
          <w:fldChar w:fldCharType="separate"/>
        </w:r>
        <w:r>
          <w:rPr>
            <w:noProof/>
            <w:webHidden/>
          </w:rPr>
          <w:t>10</w:t>
        </w:r>
        <w:r>
          <w:rPr>
            <w:noProof/>
            <w:webHidden/>
          </w:rPr>
          <w:fldChar w:fldCharType="end"/>
        </w:r>
      </w:hyperlink>
    </w:p>
    <w:p w14:paraId="3845C73F" w14:textId="73B82287" w:rsidR="00A322D1" w:rsidRPr="002D351D" w:rsidRDefault="00165A0E" w:rsidP="00A322D1">
      <w:r w:rsidRPr="002D351D">
        <w:rPr>
          <w:color w:val="000000"/>
        </w:rPr>
        <w:fldChar w:fldCharType="end"/>
      </w:r>
    </w:p>
    <w:p w14:paraId="67F997BF" w14:textId="77777777" w:rsidR="00A322D1" w:rsidRPr="002D351D" w:rsidRDefault="00A322D1" w:rsidP="00A322D1"/>
    <w:p w14:paraId="6D3F6EBF" w14:textId="77777777" w:rsidR="00165A0E" w:rsidRPr="002D351D" w:rsidRDefault="00165A0E">
      <w:pPr>
        <w:spacing w:before="0"/>
        <w:jc w:val="left"/>
      </w:pPr>
      <w:r w:rsidRPr="002D351D">
        <w:br w:type="page"/>
      </w:r>
    </w:p>
    <w:p w14:paraId="601D5E7B" w14:textId="77777777" w:rsidR="00165A0E" w:rsidRPr="002D351D" w:rsidRDefault="00165A0E" w:rsidP="00397635">
      <w:pPr>
        <w:sectPr w:rsidR="00165A0E" w:rsidRPr="002D351D"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bookmarkStart w:id="5" w:name="_Toc428761831"/>
      <w:bookmarkStart w:id="6" w:name="_Toc431308718"/>
      <w:bookmarkEnd w:id="0"/>
      <w:bookmarkEnd w:id="1"/>
      <w:bookmarkEnd w:id="2"/>
    </w:p>
    <w:p w14:paraId="61BE6DD9" w14:textId="77777777" w:rsidR="002C2E48" w:rsidRPr="002D351D" w:rsidRDefault="002C2E48" w:rsidP="002D351D">
      <w:pPr>
        <w:pStyle w:val="Heading1"/>
      </w:pPr>
      <w:bookmarkStart w:id="7" w:name="_Toc411413866"/>
      <w:bookmarkStart w:id="8" w:name="_Toc411430830"/>
      <w:bookmarkStart w:id="9" w:name="_Toc112736946"/>
      <w:bookmarkStart w:id="10" w:name="_Toc125788471"/>
      <w:bookmarkStart w:id="11" w:name="_Toc411413856"/>
      <w:bookmarkStart w:id="12" w:name="_Toc411430817"/>
      <w:bookmarkStart w:id="13" w:name="_Toc536190037"/>
      <w:bookmarkStart w:id="14" w:name="_Toc2193521"/>
      <w:bookmarkStart w:id="15" w:name="_Toc2947514"/>
      <w:bookmarkStart w:id="16" w:name="_Hlk535502392"/>
      <w:bookmarkStart w:id="17" w:name="_Toc76739331"/>
      <w:bookmarkEnd w:id="5"/>
      <w:bookmarkEnd w:id="6"/>
      <w:bookmarkEnd w:id="7"/>
      <w:bookmarkEnd w:id="8"/>
      <w:r w:rsidRPr="002D351D">
        <w:lastRenderedPageBreak/>
        <w:t>Introduction</w:t>
      </w:r>
      <w:bookmarkEnd w:id="9"/>
      <w:bookmarkEnd w:id="10"/>
      <w:bookmarkEnd w:id="11"/>
      <w:bookmarkEnd w:id="12"/>
      <w:bookmarkEnd w:id="13"/>
      <w:bookmarkEnd w:id="14"/>
      <w:bookmarkEnd w:id="15"/>
      <w:bookmarkEnd w:id="17"/>
    </w:p>
    <w:p w14:paraId="5D2A3878" w14:textId="77777777" w:rsidR="004A2626" w:rsidRPr="004A2626" w:rsidRDefault="00EA40A7" w:rsidP="002C2E48">
      <w:pPr>
        <w:pStyle w:val="Body"/>
        <w:rPr>
          <w:b/>
          <w:i/>
          <w:iCs/>
          <w:color w:val="auto"/>
          <w:sz w:val="24"/>
          <w:szCs w:val="24"/>
        </w:rPr>
      </w:pPr>
      <w:r w:rsidRPr="004A2626">
        <w:rPr>
          <w:b/>
          <w:i/>
          <w:iCs/>
          <w:color w:val="auto"/>
          <w:sz w:val="24"/>
          <w:szCs w:val="24"/>
        </w:rPr>
        <w:t xml:space="preserve">Knight Rider Light Sequencer </w:t>
      </w:r>
      <w:r w:rsidR="00956C23" w:rsidRPr="004A2626">
        <w:rPr>
          <w:b/>
          <w:i/>
          <w:iCs/>
          <w:color w:val="auto"/>
          <w:sz w:val="24"/>
          <w:szCs w:val="24"/>
        </w:rPr>
        <w:t>with Rotary Encoder</w:t>
      </w:r>
      <w:r w:rsidR="009A78E8" w:rsidRPr="004A2626">
        <w:rPr>
          <w:b/>
          <w:i/>
          <w:iCs/>
          <w:color w:val="auto"/>
          <w:sz w:val="24"/>
          <w:szCs w:val="24"/>
        </w:rPr>
        <w:t xml:space="preserve"> Speed Control</w:t>
      </w:r>
      <w:r w:rsidR="004A2626" w:rsidRPr="004A2626">
        <w:rPr>
          <w:b/>
          <w:i/>
          <w:iCs/>
          <w:color w:val="auto"/>
          <w:sz w:val="24"/>
          <w:szCs w:val="24"/>
        </w:rPr>
        <w:t>:</w:t>
      </w:r>
    </w:p>
    <w:p w14:paraId="5F728911" w14:textId="142EA986" w:rsidR="002C2E48" w:rsidRPr="002D351D" w:rsidRDefault="00A068A1" w:rsidP="002C2E48">
      <w:pPr>
        <w:pStyle w:val="Body"/>
      </w:pPr>
      <w:r w:rsidRPr="00A068A1">
        <w:rPr>
          <w:b/>
          <w:color w:val="auto"/>
          <w:sz w:val="24"/>
          <w:szCs w:val="24"/>
        </w:rPr>
        <w:t>Now that you have completed the Knight Rider LED sequencing circuit on the DE10-Lite development kit, we will next introduce the use of a handy piece of hardware called a rotary encoder to control the speed of the LED light sequencer.</w:t>
      </w:r>
    </w:p>
    <w:p w14:paraId="48014264" w14:textId="5B1546D3" w:rsidR="002C2E48" w:rsidRDefault="004A2626" w:rsidP="002D351D">
      <w:pPr>
        <w:pStyle w:val="Heading2"/>
      </w:pPr>
      <w:bookmarkStart w:id="18" w:name="_Toc76739332"/>
      <w:r>
        <w:t>Prerequisites</w:t>
      </w:r>
      <w:bookmarkEnd w:id="18"/>
    </w:p>
    <w:p w14:paraId="5A4AFA92" w14:textId="079D416C" w:rsidR="007E52FE" w:rsidRDefault="006B055B" w:rsidP="003E49FE">
      <w:pPr>
        <w:pStyle w:val="Body"/>
        <w:numPr>
          <w:ilvl w:val="0"/>
          <w:numId w:val="34"/>
        </w:numPr>
      </w:pPr>
      <w:r>
        <w:t xml:space="preserve">This lab assumes you have completed the following self-guided or instructor led lab: </w:t>
      </w:r>
      <w:hyperlink r:id="rId18" w:history="1">
        <w:r w:rsidR="00D5004A" w:rsidRPr="00D5004A">
          <w:rPr>
            <w:rStyle w:val="Hyperlink"/>
            <w:sz w:val="20"/>
            <w:szCs w:val="20"/>
          </w:rPr>
          <w:t>OUWINTRO</w:t>
        </w:r>
      </w:hyperlink>
    </w:p>
    <w:p w14:paraId="36E38FF8" w14:textId="573EB6AC" w:rsidR="008C4827" w:rsidRDefault="008C4827" w:rsidP="003E49FE">
      <w:pPr>
        <w:pStyle w:val="Body"/>
        <w:numPr>
          <w:ilvl w:val="0"/>
          <w:numId w:val="34"/>
        </w:numPr>
      </w:pPr>
      <w:r>
        <w:t xml:space="preserve">Basic knowledge </w:t>
      </w:r>
      <w:r w:rsidR="00CF410C">
        <w:t xml:space="preserve">of digital electronics </w:t>
      </w:r>
      <w:r w:rsidR="00A23496">
        <w:t xml:space="preserve">including sequential </w:t>
      </w:r>
      <w:r w:rsidR="00A9415F">
        <w:t>logic and state machines</w:t>
      </w:r>
    </w:p>
    <w:p w14:paraId="1BF2CAEA" w14:textId="1596296A" w:rsidR="006D17D4" w:rsidRDefault="006D17D4" w:rsidP="003E49FE">
      <w:pPr>
        <w:pStyle w:val="Body"/>
        <w:numPr>
          <w:ilvl w:val="0"/>
          <w:numId w:val="34"/>
        </w:numPr>
      </w:pPr>
      <w:r>
        <w:t>Basic understanding</w:t>
      </w:r>
      <w:r w:rsidR="00971C07">
        <w:t xml:space="preserve"> of Verilog coding</w:t>
      </w:r>
    </w:p>
    <w:p w14:paraId="5CF79F66" w14:textId="5122A281" w:rsidR="00C72EE1" w:rsidRDefault="00C72EE1" w:rsidP="00C72EE1">
      <w:pPr>
        <w:pStyle w:val="Heading2"/>
      </w:pPr>
      <w:bookmarkStart w:id="19" w:name="_Toc76739333"/>
      <w:r>
        <w:t>Required Items</w:t>
      </w:r>
      <w:bookmarkEnd w:id="19"/>
    </w:p>
    <w:p w14:paraId="46A72B0B" w14:textId="287D66CC" w:rsidR="0048385E" w:rsidRPr="00CE2485" w:rsidRDefault="00067C3F" w:rsidP="00CE2485">
      <w:pPr>
        <w:pStyle w:val="ListParagraph"/>
        <w:numPr>
          <w:ilvl w:val="0"/>
          <w:numId w:val="33"/>
        </w:numPr>
        <w:spacing w:line="276" w:lineRule="auto"/>
        <w:rPr>
          <w:sz w:val="22"/>
          <w:szCs w:val="22"/>
        </w:rPr>
      </w:pPr>
      <w:hyperlink r:id="rId19" w:history="1">
        <w:proofErr w:type="spellStart"/>
        <w:r w:rsidR="005D0363" w:rsidRPr="00AB4FC3">
          <w:rPr>
            <w:rStyle w:val="Hyperlink"/>
            <w:sz w:val="20"/>
            <w:szCs w:val="20"/>
          </w:rPr>
          <w:t>Terasic</w:t>
        </w:r>
        <w:proofErr w:type="spellEnd"/>
        <w:r w:rsidR="005D0363" w:rsidRPr="00AB4FC3">
          <w:rPr>
            <w:rStyle w:val="Hyperlink"/>
            <w:sz w:val="20"/>
            <w:szCs w:val="20"/>
          </w:rPr>
          <w:t xml:space="preserve"> DE10-Lite development kit</w:t>
        </w:r>
      </w:hyperlink>
    </w:p>
    <w:p w14:paraId="40A981AB" w14:textId="77777777" w:rsidR="005D0363" w:rsidRPr="00AB4FC3" w:rsidRDefault="00067C3F" w:rsidP="003E49FE">
      <w:pPr>
        <w:pStyle w:val="ListParagraph"/>
        <w:numPr>
          <w:ilvl w:val="0"/>
          <w:numId w:val="33"/>
        </w:numPr>
        <w:spacing w:line="276" w:lineRule="auto"/>
        <w:rPr>
          <w:sz w:val="22"/>
          <w:szCs w:val="22"/>
        </w:rPr>
      </w:pPr>
      <w:hyperlink r:id="rId20" w:history="1">
        <w:r w:rsidR="005D0363" w:rsidRPr="00AB4FC3">
          <w:rPr>
            <w:rStyle w:val="Hyperlink"/>
            <w:sz w:val="20"/>
            <w:szCs w:val="20"/>
          </w:rPr>
          <w:t>Rotary Encoder</w:t>
        </w:r>
      </w:hyperlink>
    </w:p>
    <w:p w14:paraId="38C11C2F" w14:textId="4A90C721" w:rsidR="00C72EE1" w:rsidRPr="00AB4FC3" w:rsidRDefault="00067C3F" w:rsidP="003E49FE">
      <w:pPr>
        <w:pStyle w:val="ListParagraph"/>
        <w:numPr>
          <w:ilvl w:val="0"/>
          <w:numId w:val="33"/>
        </w:numPr>
        <w:spacing w:line="276" w:lineRule="auto"/>
        <w:rPr>
          <w:sz w:val="22"/>
          <w:szCs w:val="22"/>
        </w:rPr>
      </w:pPr>
      <w:hyperlink r:id="rId21" w:history="1">
        <w:r w:rsidR="005D0363" w:rsidRPr="00AB4FC3">
          <w:rPr>
            <w:rStyle w:val="Hyperlink"/>
            <w:sz w:val="20"/>
            <w:szCs w:val="20"/>
          </w:rPr>
          <w:t>Jumper wires</w:t>
        </w:r>
      </w:hyperlink>
    </w:p>
    <w:p w14:paraId="1D1485C5" w14:textId="77777777" w:rsidR="002C2E48" w:rsidRPr="002D351D" w:rsidRDefault="002C2E48" w:rsidP="002D351D">
      <w:pPr>
        <w:pStyle w:val="Heading2"/>
      </w:pPr>
      <w:bookmarkStart w:id="20" w:name="_Toc112736948"/>
      <w:bookmarkStart w:id="21" w:name="_Toc125788473"/>
      <w:bookmarkStart w:id="22" w:name="_Toc411413858"/>
      <w:bookmarkStart w:id="23" w:name="_Toc411430819"/>
      <w:bookmarkStart w:id="24" w:name="_Toc536190039"/>
      <w:bookmarkStart w:id="25" w:name="_Toc2193523"/>
      <w:bookmarkStart w:id="26" w:name="_Toc2947516"/>
      <w:bookmarkStart w:id="27" w:name="_Toc76739334"/>
      <w:bookmarkEnd w:id="16"/>
      <w:r w:rsidRPr="002D351D">
        <w:t>Reference Documents</w:t>
      </w:r>
      <w:bookmarkEnd w:id="20"/>
      <w:bookmarkEnd w:id="21"/>
      <w:bookmarkEnd w:id="22"/>
      <w:bookmarkEnd w:id="23"/>
      <w:bookmarkEnd w:id="24"/>
      <w:bookmarkEnd w:id="25"/>
      <w:bookmarkEnd w:id="26"/>
      <w:bookmarkEnd w:id="27"/>
    </w:p>
    <w:p w14:paraId="375CAA1D" w14:textId="77777777" w:rsidR="002C2E48" w:rsidRPr="002D351D" w:rsidRDefault="002C2E48" w:rsidP="00D97B1A">
      <w:pPr>
        <w:pStyle w:val="Caption"/>
      </w:pPr>
      <w:bookmarkStart w:id="28" w:name="_Toc536190052"/>
      <w:bookmarkStart w:id="29" w:name="_Toc2193536"/>
      <w:bookmarkStart w:id="30" w:name="_Toc2947526"/>
      <w:bookmarkStart w:id="31" w:name="_Toc33006165"/>
      <w:r w:rsidRPr="002D351D">
        <w:t>Table </w:t>
      </w:r>
      <w:r w:rsidR="00F3059B" w:rsidRPr="002D351D">
        <w:rPr>
          <w:noProof/>
        </w:rPr>
        <w:fldChar w:fldCharType="begin"/>
      </w:r>
      <w:r w:rsidR="00F3059B" w:rsidRPr="002D351D">
        <w:rPr>
          <w:noProof/>
        </w:rPr>
        <w:instrText xml:space="preserve"> STYLEREF 1 \s </w:instrText>
      </w:r>
      <w:r w:rsidR="00F3059B" w:rsidRPr="002D351D">
        <w:rPr>
          <w:noProof/>
        </w:rPr>
        <w:fldChar w:fldCharType="separate"/>
      </w:r>
      <w:r w:rsidR="00E26593">
        <w:rPr>
          <w:noProof/>
        </w:rPr>
        <w:t>1</w:t>
      </w:r>
      <w:r w:rsidR="00F3059B" w:rsidRPr="002D351D">
        <w:rPr>
          <w:noProof/>
        </w:rPr>
        <w:fldChar w:fldCharType="end"/>
      </w:r>
      <w:r w:rsidRPr="002D351D">
        <w:noBreakHyphen/>
      </w:r>
      <w:r w:rsidR="00F3059B" w:rsidRPr="002D351D">
        <w:rPr>
          <w:noProof/>
        </w:rPr>
        <w:fldChar w:fldCharType="begin"/>
      </w:r>
      <w:r w:rsidR="00F3059B" w:rsidRPr="002D351D">
        <w:rPr>
          <w:noProof/>
        </w:rPr>
        <w:instrText xml:space="preserve"> SEQ Table \* ARABIC \s 1 </w:instrText>
      </w:r>
      <w:r w:rsidR="00F3059B" w:rsidRPr="002D351D">
        <w:rPr>
          <w:noProof/>
        </w:rPr>
        <w:fldChar w:fldCharType="separate"/>
      </w:r>
      <w:r w:rsidR="00E26593">
        <w:rPr>
          <w:noProof/>
        </w:rPr>
        <w:t>2</w:t>
      </w:r>
      <w:r w:rsidR="00F3059B" w:rsidRPr="002D351D">
        <w:rPr>
          <w:noProof/>
        </w:rPr>
        <w:fldChar w:fldCharType="end"/>
      </w:r>
      <w:r w:rsidRPr="002D351D">
        <w:t xml:space="preserve">. </w:t>
      </w:r>
      <w:r w:rsidRPr="002D351D">
        <w:tab/>
        <w:t>Reference Documents</w:t>
      </w:r>
      <w:bookmarkEnd w:id="28"/>
      <w:bookmarkEnd w:id="29"/>
      <w:bookmarkEnd w:id="30"/>
      <w:bookmarkEnd w:id="31"/>
    </w:p>
    <w:tbl>
      <w:tblPr>
        <w:tblStyle w:val="TableGridLight"/>
        <w:tblW w:w="4913" w:type="pct"/>
        <w:tblLayout w:type="fixed"/>
        <w:tblLook w:val="0000" w:firstRow="0" w:lastRow="0" w:firstColumn="0" w:lastColumn="0" w:noHBand="0" w:noVBand="0"/>
      </w:tblPr>
      <w:tblGrid>
        <w:gridCol w:w="6155"/>
        <w:gridCol w:w="1598"/>
      </w:tblGrid>
      <w:tr w:rsidR="002C2E48" w:rsidRPr="002D351D" w14:paraId="057B9CAE" w14:textId="77777777" w:rsidTr="006C231A">
        <w:tc>
          <w:tcPr>
            <w:tcW w:w="6155" w:type="dxa"/>
          </w:tcPr>
          <w:p w14:paraId="78F6E250" w14:textId="77777777" w:rsidR="002C2E48" w:rsidRPr="002D351D" w:rsidRDefault="002C2E48" w:rsidP="006C231A">
            <w:pPr>
              <w:pStyle w:val="CellHeadingCenter"/>
            </w:pPr>
            <w:r w:rsidRPr="002D351D">
              <w:t>Document</w:t>
            </w:r>
          </w:p>
        </w:tc>
        <w:tc>
          <w:tcPr>
            <w:tcW w:w="1598" w:type="dxa"/>
          </w:tcPr>
          <w:p w14:paraId="325517B7" w14:textId="77777777" w:rsidR="002C2E48" w:rsidRPr="002D351D" w:rsidRDefault="002C2E48" w:rsidP="006C231A">
            <w:pPr>
              <w:pStyle w:val="CellHeadingCenter"/>
            </w:pPr>
            <w:r w:rsidRPr="002D351D">
              <w:t>Document</w:t>
            </w:r>
            <w:r w:rsidRPr="002D351D">
              <w:br/>
              <w:t>No./Location</w:t>
            </w:r>
          </w:p>
        </w:tc>
      </w:tr>
      <w:tr w:rsidR="002C2E48" w:rsidRPr="002D351D" w14:paraId="09BA05B5" w14:textId="77777777" w:rsidTr="006C231A">
        <w:tc>
          <w:tcPr>
            <w:tcW w:w="6155" w:type="dxa"/>
          </w:tcPr>
          <w:p w14:paraId="7236607A" w14:textId="5176CF33" w:rsidR="002C2E48" w:rsidRPr="002D351D" w:rsidRDefault="002B303B" w:rsidP="006C231A">
            <w:pPr>
              <w:pStyle w:val="CellBodyLeft"/>
            </w:pPr>
            <w:r>
              <w:t>.zip file containing three Verilog modules</w:t>
            </w:r>
          </w:p>
        </w:tc>
        <w:tc>
          <w:tcPr>
            <w:tcW w:w="1598" w:type="dxa"/>
          </w:tcPr>
          <w:p w14:paraId="2B201B0A" w14:textId="54298A20" w:rsidR="002C2E48" w:rsidRPr="002D351D" w:rsidRDefault="002B303B" w:rsidP="006C231A">
            <w:pPr>
              <w:pStyle w:val="CellBodyLeft"/>
            </w:pPr>
            <w:hyperlink r:id="rId22" w:history="1">
              <w:r w:rsidRPr="002B303B">
                <w:rPr>
                  <w:rStyle w:val="Hyperlink"/>
                  <w:sz w:val="16"/>
                  <w:szCs w:val="20"/>
                </w:rPr>
                <w:t>KnightRider_RotaryEncoder.zip</w:t>
              </w:r>
            </w:hyperlink>
          </w:p>
        </w:tc>
      </w:tr>
    </w:tbl>
    <w:p w14:paraId="41978C23" w14:textId="77777777" w:rsidR="00165A0E" w:rsidRPr="002D351D" w:rsidRDefault="00165A0E" w:rsidP="00165A0E">
      <w:bookmarkStart w:id="32" w:name="_Toc112736950"/>
      <w:bookmarkStart w:id="33" w:name="_Toc125788475"/>
    </w:p>
    <w:p w14:paraId="6DE7F18E" w14:textId="77777777" w:rsidR="00165A0E" w:rsidRPr="002D351D" w:rsidRDefault="00165A0E" w:rsidP="00165A0E"/>
    <w:p w14:paraId="762AC26E" w14:textId="77777777" w:rsidR="00165A0E" w:rsidRPr="002D351D" w:rsidRDefault="00165A0E" w:rsidP="00165A0E"/>
    <w:p w14:paraId="67E72A14" w14:textId="77777777" w:rsidR="00165A0E" w:rsidRPr="002D351D" w:rsidRDefault="00165A0E" w:rsidP="00165A0E"/>
    <w:p w14:paraId="6754C5EA" w14:textId="29E00A6D" w:rsidR="002C2E48" w:rsidRPr="002D351D" w:rsidRDefault="00995D6C" w:rsidP="002C2E48">
      <w:pPr>
        <w:pStyle w:val="Heading1"/>
      </w:pPr>
      <w:bookmarkStart w:id="34" w:name="_Toc76739335"/>
      <w:bookmarkEnd w:id="32"/>
      <w:bookmarkEnd w:id="33"/>
      <w:r>
        <w:lastRenderedPageBreak/>
        <w:t>Lab Background</w:t>
      </w:r>
      <w:bookmarkEnd w:id="34"/>
    </w:p>
    <w:p w14:paraId="247644FF" w14:textId="77777777" w:rsidR="00B57A22" w:rsidRDefault="00B57A22" w:rsidP="00567F0D">
      <w:r>
        <w:t xml:space="preserve">If you worked on the </w:t>
      </w:r>
      <w:proofErr w:type="spellStart"/>
      <w:r>
        <w:t>knight_rider</w:t>
      </w:r>
      <w:proofErr w:type="spellEnd"/>
      <w:r>
        <w:t xml:space="preserve"> project you might have spent a few iterations to derive the parameter COUNTER_SIZE value to come up with the proper clock frequency for the LEDs to change at approximately 10Hz, which makes the LEDs stay on for approximately 1/10 of a second. Each time you change the value of COUNTER_SIZE, you spend 5-10 minutes recompiling your code and downloading the programming image (.</w:t>
      </w:r>
      <w:proofErr w:type="spellStart"/>
      <w:r>
        <w:t>sof</w:t>
      </w:r>
      <w:proofErr w:type="spellEnd"/>
      <w:r>
        <w:t xml:space="preserve"> file) to the DE10-Lite kit. We will investigate a new means to tune the value of clock speed using a rotary encoder switch so that you can quickly change </w:t>
      </w:r>
      <w:proofErr w:type="spellStart"/>
      <w:proofErr w:type="gramStart"/>
      <w:r>
        <w:t>it’s</w:t>
      </w:r>
      <w:proofErr w:type="spellEnd"/>
      <w:proofErr w:type="gramEnd"/>
      <w:r>
        <w:t xml:space="preserve"> value without recompiling your design. </w:t>
      </w:r>
    </w:p>
    <w:p w14:paraId="2C39E336" w14:textId="07E46DA3" w:rsidR="002C2E48" w:rsidRDefault="00B57A22" w:rsidP="00567F0D">
      <w:r w:rsidRPr="00A766F9">
        <w:t>Often when working with designs that require some type of position or rotation sensing, an</w:t>
      </w:r>
      <w:r>
        <w:t xml:space="preserve"> </w:t>
      </w:r>
      <w:r w:rsidRPr="00A766F9">
        <w:t xml:space="preserve">electro-mechanical device called an </w:t>
      </w:r>
      <w:r w:rsidRPr="00A766F9">
        <w:rPr>
          <w:i/>
          <w:iCs/>
        </w:rPr>
        <w:t xml:space="preserve">encoder </w:t>
      </w:r>
      <w:r w:rsidRPr="00A766F9">
        <w:t>is used. It may either encode linear position (linear</w:t>
      </w:r>
      <w:r>
        <w:t xml:space="preserve"> </w:t>
      </w:r>
      <w:r w:rsidRPr="00A766F9">
        <w:t xml:space="preserve">encoder) or rotation (rotary encoder). In this lab you will be introduced to the </w:t>
      </w:r>
      <w:r w:rsidRPr="00A766F9">
        <w:rPr>
          <w:i/>
          <w:iCs/>
        </w:rPr>
        <w:t>rotary</w:t>
      </w:r>
      <w:r>
        <w:t xml:space="preserve"> </w:t>
      </w:r>
      <w:r w:rsidRPr="00A766F9">
        <w:rPr>
          <w:i/>
          <w:iCs/>
        </w:rPr>
        <w:t>encoder</w:t>
      </w:r>
      <w:r w:rsidRPr="00A766F9">
        <w:t>: a device where using the proper electrical interface you can determine the rotation</w:t>
      </w:r>
      <w:r>
        <w:t xml:space="preserve"> </w:t>
      </w:r>
      <w:r w:rsidRPr="00A766F9">
        <w:t>angle of a shaft. A few example applications are: a) an interface between a motor and a control</w:t>
      </w:r>
      <w:r>
        <w:t xml:space="preserve"> </w:t>
      </w:r>
      <w:r w:rsidRPr="00A766F9">
        <w:t>circuit to provide information to control the speed of the motor; b) a volume or tuner control</w:t>
      </w:r>
      <w:r>
        <w:t xml:space="preserve"> </w:t>
      </w:r>
      <w:r w:rsidRPr="00A766F9">
        <w:t>on a digital audio system.</w:t>
      </w:r>
      <w:r w:rsidRPr="00A766F9">
        <w:br/>
        <w:t xml:space="preserve">The goal of this design is to use the encoder signals as inputs to a counter. We will </w:t>
      </w:r>
      <w:proofErr w:type="gramStart"/>
      <w:r w:rsidRPr="00A766F9">
        <w:t>count up</w:t>
      </w:r>
      <w:proofErr w:type="gramEnd"/>
      <w:r w:rsidRPr="00A766F9">
        <w:t xml:space="preserve"> or</w:t>
      </w:r>
      <w:r>
        <w:t xml:space="preserve"> </w:t>
      </w:r>
      <w:r w:rsidRPr="00A766F9">
        <w:t xml:space="preserve">down based on the direction of the rotation. </w:t>
      </w:r>
      <w:r>
        <w:t>A hex display</w:t>
      </w:r>
      <w:r w:rsidRPr="00A766F9">
        <w:t xml:space="preserve"> will show the </w:t>
      </w:r>
      <w:r>
        <w:t>magnitude of the counter output which will in turn determine the speed of the Knight Rider LED sequencer.</w:t>
      </w:r>
    </w:p>
    <w:p w14:paraId="49EE7072" w14:textId="77777777" w:rsidR="00567F0D" w:rsidRDefault="000A2994" w:rsidP="00567F0D">
      <w:pPr>
        <w:keepNext/>
      </w:pPr>
      <w:r w:rsidRPr="00485634">
        <w:rPr>
          <w:noProof/>
        </w:rPr>
        <w:drawing>
          <wp:inline distT="0" distB="0" distL="0" distR="0" wp14:anchorId="532A39B6" wp14:editId="15F4E48B">
            <wp:extent cx="1387366" cy="1611001"/>
            <wp:effectExtent l="0" t="0" r="381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9922" cy="1613969"/>
                    </a:xfrm>
                    <a:prstGeom prst="rect">
                      <a:avLst/>
                    </a:prstGeom>
                  </pic:spPr>
                </pic:pic>
              </a:graphicData>
            </a:graphic>
          </wp:inline>
        </w:drawing>
      </w:r>
    </w:p>
    <w:p w14:paraId="614EC574" w14:textId="11AA3E75" w:rsidR="00D31AA8" w:rsidRDefault="00567F0D" w:rsidP="00567F0D">
      <w:pPr>
        <w:pStyle w:val="Caption"/>
        <w:jc w:val="both"/>
      </w:pPr>
      <w:r>
        <w:tab/>
        <w:t xml:space="preserve">Figure </w:t>
      </w:r>
      <w:r w:rsidR="00067C3F">
        <w:fldChar w:fldCharType="begin"/>
      </w:r>
      <w:r w:rsidR="00067C3F">
        <w:instrText xml:space="preserve"> SEQ Figure \</w:instrText>
      </w:r>
      <w:r w:rsidR="00067C3F">
        <w:instrText xml:space="preserve">* ARABIC </w:instrText>
      </w:r>
      <w:r w:rsidR="00067C3F">
        <w:fldChar w:fldCharType="separate"/>
      </w:r>
      <w:r w:rsidR="00982530">
        <w:rPr>
          <w:noProof/>
        </w:rPr>
        <w:t>1</w:t>
      </w:r>
      <w:r w:rsidR="00067C3F">
        <w:rPr>
          <w:noProof/>
        </w:rPr>
        <w:fldChar w:fldCharType="end"/>
      </w:r>
      <w:r>
        <w:t>: Rotary Encoder</w:t>
      </w:r>
    </w:p>
    <w:p w14:paraId="39B80061" w14:textId="77777777" w:rsidR="002B387B" w:rsidRPr="002B387B" w:rsidRDefault="002B387B" w:rsidP="002B387B"/>
    <w:p w14:paraId="4E2B059A" w14:textId="77777777" w:rsidR="002B387B" w:rsidRDefault="002B387B" w:rsidP="002B387B">
      <w:pPr>
        <w:keepNext/>
      </w:pPr>
      <w:r w:rsidRPr="00E070CA">
        <w:rPr>
          <w:noProof/>
        </w:rPr>
        <w:lastRenderedPageBreak/>
        <w:drawing>
          <wp:inline distT="0" distB="0" distL="0" distR="0" wp14:anchorId="6F1602A3" wp14:editId="1748504D">
            <wp:extent cx="5016500" cy="2552096"/>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6500" cy="2552096"/>
                    </a:xfrm>
                    <a:prstGeom prst="rect">
                      <a:avLst/>
                    </a:prstGeom>
                  </pic:spPr>
                </pic:pic>
              </a:graphicData>
            </a:graphic>
          </wp:inline>
        </w:drawing>
      </w:r>
    </w:p>
    <w:p w14:paraId="1C9A019D" w14:textId="70A5A732" w:rsidR="002B387B" w:rsidRDefault="002B387B" w:rsidP="002B387B">
      <w:pPr>
        <w:pStyle w:val="Caption"/>
        <w:jc w:val="both"/>
      </w:pPr>
      <w:r>
        <w:tab/>
        <w:t xml:space="preserve">Figure </w:t>
      </w:r>
      <w:r w:rsidR="00067C3F">
        <w:fldChar w:fldCharType="begin"/>
      </w:r>
      <w:r w:rsidR="00067C3F">
        <w:instrText xml:space="preserve"> SEQ Figure \* ARABIC </w:instrText>
      </w:r>
      <w:r w:rsidR="00067C3F">
        <w:fldChar w:fldCharType="separate"/>
      </w:r>
      <w:r w:rsidR="00982530">
        <w:rPr>
          <w:noProof/>
        </w:rPr>
        <w:t>2</w:t>
      </w:r>
      <w:r w:rsidR="00067C3F">
        <w:rPr>
          <w:noProof/>
        </w:rPr>
        <w:fldChar w:fldCharType="end"/>
      </w:r>
      <w:r>
        <w:t>: Rotary encoder theory of operation</w:t>
      </w:r>
    </w:p>
    <w:p w14:paraId="78764D0B" w14:textId="535DBA4E" w:rsidR="007C18D4" w:rsidRPr="007C18D4" w:rsidRDefault="007C18D4" w:rsidP="007C18D4">
      <w:r>
        <w:t>The operation of a mechanical rotary encoder is achieved with two contacts placed in above a rotating conductive wheel such that signals A and B produce 90 degree offset square waves. Signal A leads or lags B based on the direction of rotation. By designing a finite state machine (FSM) we can generate signals count enable, rotation direction, and a third on/off signal when the button is pressed. We will use this FSM to generate master clock 50MHz divided frequencies for control of the Knight Rider light sequencer. Rotary encoders are available from a variety of manufacturers and number of teeth which indicate the number of clicks to complete 1 revolution.</w:t>
      </w:r>
    </w:p>
    <w:p w14:paraId="43CE4F5B" w14:textId="24EAC7D2" w:rsidR="002C2E48" w:rsidRPr="002D351D" w:rsidRDefault="001D0374" w:rsidP="00DF74F3">
      <w:pPr>
        <w:pStyle w:val="Heading3"/>
      </w:pPr>
      <w:bookmarkStart w:id="35" w:name="_Toc76739336"/>
      <w:r>
        <w:lastRenderedPageBreak/>
        <w:t>Finite State Machine Design</w:t>
      </w:r>
      <w:bookmarkEnd w:id="35"/>
    </w:p>
    <w:p w14:paraId="62C1C740" w14:textId="32C99ECC" w:rsidR="00982530" w:rsidRDefault="0076475D" w:rsidP="00982530">
      <w:pPr>
        <w:pStyle w:val="Body"/>
        <w:keepNext/>
      </w:pPr>
      <w:r>
        <w:rPr>
          <w:noProof/>
        </w:rPr>
        <w:drawing>
          <wp:inline distT="0" distB="0" distL="0" distR="0" wp14:anchorId="7BDDBF5D" wp14:editId="2AD2A8FB">
            <wp:extent cx="5016500" cy="3142615"/>
            <wp:effectExtent l="0" t="0" r="0" b="635"/>
            <wp:docPr id="1001" name="Picture 100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00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16500" cy="3142615"/>
                    </a:xfrm>
                    <a:prstGeom prst="rect">
                      <a:avLst/>
                    </a:prstGeom>
                  </pic:spPr>
                </pic:pic>
              </a:graphicData>
            </a:graphic>
          </wp:inline>
        </w:drawing>
      </w:r>
    </w:p>
    <w:p w14:paraId="5CC72D80" w14:textId="16DD61A1" w:rsidR="002C2E48" w:rsidRPr="002D351D" w:rsidRDefault="00982530" w:rsidP="00982530">
      <w:pPr>
        <w:pStyle w:val="Caption"/>
        <w:jc w:val="both"/>
      </w:pPr>
      <w:r>
        <w:tab/>
        <w:t xml:space="preserve">Figure </w:t>
      </w:r>
      <w:r w:rsidR="00067C3F">
        <w:fldChar w:fldCharType="begin"/>
      </w:r>
      <w:r w:rsidR="00067C3F">
        <w:instrText xml:space="preserve"> SEQ Figure \* ARABIC </w:instrText>
      </w:r>
      <w:r w:rsidR="00067C3F">
        <w:fldChar w:fldCharType="separate"/>
      </w:r>
      <w:r>
        <w:rPr>
          <w:noProof/>
        </w:rPr>
        <w:t>3</w:t>
      </w:r>
      <w:r w:rsidR="00067C3F">
        <w:rPr>
          <w:noProof/>
        </w:rPr>
        <w:fldChar w:fldCharType="end"/>
      </w:r>
      <w:r>
        <w:t xml:space="preserve">: The rotary encoder state machine transitions are controlled by inputs A and B encoded as signal </w:t>
      </w:r>
      <w:proofErr w:type="spellStart"/>
      <w:proofErr w:type="gramStart"/>
      <w:r>
        <w:t>quadctl</w:t>
      </w:r>
      <w:proofErr w:type="spellEnd"/>
      <w:r>
        <w:t>[</w:t>
      </w:r>
      <w:proofErr w:type="gramEnd"/>
      <w:r>
        <w:t>1:0]</w:t>
      </w:r>
    </w:p>
    <w:p w14:paraId="12C7A52F" w14:textId="1AD6568F" w:rsidR="00074C61" w:rsidRDefault="003649C4" w:rsidP="00074C61">
      <w:pPr>
        <w:pStyle w:val="Heading4"/>
      </w:pPr>
      <w:r>
        <w:t>Block Diagram</w:t>
      </w:r>
    </w:p>
    <w:p w14:paraId="2BC35A2E" w14:textId="2D5B7E33" w:rsidR="004F459D" w:rsidRPr="004F459D" w:rsidRDefault="004F459D" w:rsidP="004F459D">
      <w:pPr>
        <w:pStyle w:val="Body"/>
      </w:pPr>
      <w:r>
        <w:t>*Implementation details might vary</w:t>
      </w:r>
    </w:p>
    <w:p w14:paraId="772CFAE6" w14:textId="77777777" w:rsidR="00074C61" w:rsidRDefault="00074C61" w:rsidP="00074C61">
      <w:pPr>
        <w:pStyle w:val="Body"/>
        <w:jc w:val="left"/>
        <w:rPr>
          <w:color w:val="auto"/>
        </w:rPr>
      </w:pPr>
      <w:r w:rsidRPr="002E1425">
        <w:rPr>
          <w:noProof/>
        </w:rPr>
        <w:drawing>
          <wp:inline distT="0" distB="0" distL="0" distR="0" wp14:anchorId="7E6F0BFA" wp14:editId="66DB7BFD">
            <wp:extent cx="5952859" cy="14782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08050" cy="1516819"/>
                    </a:xfrm>
                    <a:prstGeom prst="rect">
                      <a:avLst/>
                    </a:prstGeom>
                  </pic:spPr>
                </pic:pic>
              </a:graphicData>
            </a:graphic>
          </wp:inline>
        </w:drawing>
      </w:r>
    </w:p>
    <w:p w14:paraId="50D26D3B" w14:textId="77777777" w:rsidR="009F57E8" w:rsidRPr="009F57E8" w:rsidRDefault="009F57E8" w:rsidP="009F57E8"/>
    <w:p w14:paraId="4CB2D3D1" w14:textId="77777777" w:rsidR="009F57E8" w:rsidRPr="009F57E8" w:rsidRDefault="009F57E8" w:rsidP="009F57E8"/>
    <w:p w14:paraId="5A4D8A57" w14:textId="77777777" w:rsidR="009F57E8" w:rsidRDefault="009F57E8" w:rsidP="009F57E8"/>
    <w:p w14:paraId="7F639B52" w14:textId="6BC74C6C" w:rsidR="009F57E8" w:rsidRDefault="009F57E8" w:rsidP="009F57E8">
      <w:pPr>
        <w:pStyle w:val="Heading1"/>
      </w:pPr>
      <w:r>
        <w:lastRenderedPageBreak/>
        <w:tab/>
      </w:r>
      <w:bookmarkStart w:id="36" w:name="_Toc76739337"/>
      <w:r>
        <w:t>Lab Steps</w:t>
      </w:r>
      <w:bookmarkEnd w:id="36"/>
    </w:p>
    <w:p w14:paraId="54CAEACE" w14:textId="0CE7B3FC" w:rsidR="00521F17" w:rsidRDefault="00E17159" w:rsidP="00521F17">
      <w:pPr>
        <w:pStyle w:val="Heading2"/>
      </w:pPr>
      <w:bookmarkStart w:id="37" w:name="_Toc76739338"/>
      <w:r>
        <w:t>Modules provided</w:t>
      </w:r>
      <w:bookmarkEnd w:id="37"/>
    </w:p>
    <w:p w14:paraId="079ED1D5" w14:textId="77777777" w:rsidR="00521F17" w:rsidRDefault="00521F17" w:rsidP="00521F17">
      <w:proofErr w:type="spellStart"/>
      <w:r w:rsidRPr="00E17159">
        <w:rPr>
          <w:b/>
          <w:bCs/>
        </w:rPr>
        <w:t>knight_rider</w:t>
      </w:r>
      <w:proofErr w:type="spellEnd"/>
      <w:r>
        <w:t xml:space="preserve">: Light sequencer function. Includes the </w:t>
      </w:r>
      <w:proofErr w:type="spellStart"/>
      <w:r>
        <w:t>clock_divider</w:t>
      </w:r>
      <w:proofErr w:type="spellEnd"/>
      <w:r>
        <w:t xml:space="preserve"> module to determine sequencing rate</w:t>
      </w:r>
    </w:p>
    <w:p w14:paraId="72E4888E" w14:textId="1032A041" w:rsidR="00521F17" w:rsidRDefault="00521F17" w:rsidP="00521F17">
      <w:proofErr w:type="spellStart"/>
      <w:r w:rsidRPr="00E17159">
        <w:rPr>
          <w:b/>
          <w:bCs/>
        </w:rPr>
        <w:t>rotary_encoder</w:t>
      </w:r>
      <w:proofErr w:type="spellEnd"/>
      <w:r>
        <w:t xml:space="preserve">: </w:t>
      </w:r>
      <w:r w:rsidR="003142DD">
        <w:t xml:space="preserve">This is what you </w:t>
      </w:r>
      <w:proofErr w:type="gramStart"/>
      <w:r w:rsidR="003142DD">
        <w:t>have to</w:t>
      </w:r>
      <w:proofErr w:type="gramEnd"/>
      <w:r w:rsidR="003142DD">
        <w:t xml:space="preserve"> build for this lab (not included)</w:t>
      </w:r>
      <w:r w:rsidR="00CE2485">
        <w:t>. Create a new Verilog file for this.</w:t>
      </w:r>
    </w:p>
    <w:p w14:paraId="71D1D7C8" w14:textId="77777777" w:rsidR="00521F17" w:rsidRDefault="00521F17" w:rsidP="00521F17">
      <w:proofErr w:type="spellStart"/>
      <w:r w:rsidRPr="00E17159">
        <w:rPr>
          <w:b/>
          <w:bCs/>
        </w:rPr>
        <w:t>eight_bit_binary_to_decimal</w:t>
      </w:r>
      <w:proofErr w:type="spellEnd"/>
      <w:r>
        <w:t>: converts binary to ones/tens/</w:t>
      </w:r>
      <w:proofErr w:type="gramStart"/>
      <w:r>
        <w:t>hundreds</w:t>
      </w:r>
      <w:proofErr w:type="gramEnd"/>
      <w:r>
        <w:t xml:space="preserve"> digits</w:t>
      </w:r>
    </w:p>
    <w:p w14:paraId="1A5005B3" w14:textId="68F09B3D" w:rsidR="00521F17" w:rsidRDefault="00521F17" w:rsidP="00521F17">
      <w:proofErr w:type="spellStart"/>
      <w:r w:rsidRPr="00E17159">
        <w:rPr>
          <w:b/>
          <w:bCs/>
        </w:rPr>
        <w:t>seven_segment</w:t>
      </w:r>
      <w:proofErr w:type="spellEnd"/>
      <w:r>
        <w:t>: Takes ones/tens/hundreds digits and decodes seven segment display values</w:t>
      </w:r>
    </w:p>
    <w:p w14:paraId="71806127" w14:textId="3DF06F5F" w:rsidR="000C0B35" w:rsidRDefault="000C0B35" w:rsidP="00521F17">
      <w:r>
        <w:t xml:space="preserve">*Note: These are </w:t>
      </w:r>
      <w:r w:rsidR="00436D04">
        <w:t>separate Verilog files that must be added to your own project</w:t>
      </w:r>
    </w:p>
    <w:p w14:paraId="0FCAB34F" w14:textId="161CF017" w:rsidR="001E212A" w:rsidRPr="001E212A" w:rsidRDefault="00DD628A" w:rsidP="001E212A">
      <w:pPr>
        <w:pStyle w:val="Heading2"/>
      </w:pPr>
      <w:bookmarkStart w:id="38" w:name="_Toc76739339"/>
      <w:r>
        <w:t xml:space="preserve">Step 1: </w:t>
      </w:r>
      <w:r w:rsidR="001E212A">
        <w:t>Design and s</w:t>
      </w:r>
      <w:r w:rsidR="008F2A49">
        <w:t>imulate the Rotary Encoder</w:t>
      </w:r>
      <w:bookmarkEnd w:id="38"/>
    </w:p>
    <w:p w14:paraId="5D70D0CE" w14:textId="5C0A8481" w:rsidR="00135B98" w:rsidRDefault="00647183" w:rsidP="00647183">
      <w:r>
        <w:t xml:space="preserve">It’s always a good idea to simulate state machines prior to assembling the </w:t>
      </w:r>
      <w:proofErr w:type="gramStart"/>
      <w:r>
        <w:t>top level</w:t>
      </w:r>
      <w:proofErr w:type="gramEnd"/>
      <w:r>
        <w:t xml:space="preserve"> design. Refer to </w:t>
      </w:r>
      <w:r>
        <w:fldChar w:fldCharType="begin"/>
      </w:r>
      <w:r>
        <w:instrText xml:space="preserve"> REF _Ref60301494 \h </w:instrText>
      </w:r>
      <w:r>
        <w:fldChar w:fldCharType="separate"/>
      </w:r>
      <w:r>
        <w:t xml:space="preserve">Figure </w:t>
      </w:r>
      <w:r>
        <w:rPr>
          <w:noProof/>
        </w:rPr>
        <w:t>2</w:t>
      </w:r>
      <w:r>
        <w:fldChar w:fldCharType="end"/>
      </w:r>
      <w:r>
        <w:t xml:space="preserve"> for the waveforms of inputs A and B. In theory, the clock can be considerably faster than the pulses from the rotary encoder. It is assumed you know how to either use the University Waveform View application within </w:t>
      </w:r>
      <w:proofErr w:type="gramStart"/>
      <w:r>
        <w:t>Quartus, or</w:t>
      </w:r>
      <w:proofErr w:type="gramEnd"/>
      <w:r>
        <w:t xml:space="preserve"> write a testbench to stimulate the rotary encoder with the A and B waveforms offset by 90 degrees. </w:t>
      </w:r>
    </w:p>
    <w:p w14:paraId="1A8A30DE" w14:textId="09A07C48" w:rsidR="001E212A" w:rsidRDefault="00BF6925" w:rsidP="00647183">
      <w:r>
        <w:t>Helpful hint: use the “Insert Template” feature in Quartus</w:t>
      </w:r>
      <w:r w:rsidR="00E92776">
        <w:t>: File &gt; New &gt; Verilog HDL File</w:t>
      </w:r>
      <w:r w:rsidR="00AE2A26">
        <w:t xml:space="preserve">. Inside the file editor: Right Click &gt; Insert Template &gt; </w:t>
      </w:r>
      <w:r w:rsidR="009466E2">
        <w:t>Verilog HDL &gt; Full Designs &gt; State Machines. This will provide you with a Verilog template of either a Moore or Mealy state machine.</w:t>
      </w:r>
    </w:p>
    <w:p w14:paraId="31B7279D" w14:textId="4A58D1EB" w:rsidR="00135B98" w:rsidRDefault="00135B98" w:rsidP="00135B98">
      <w:pPr>
        <w:pStyle w:val="Heading2"/>
      </w:pPr>
      <w:bookmarkStart w:id="39" w:name="_Toc76739340"/>
      <w:r>
        <w:t xml:space="preserve">Step 2: </w:t>
      </w:r>
      <w:r w:rsidR="00710C69">
        <w:t xml:space="preserve">Compile and </w:t>
      </w:r>
      <w:r w:rsidR="00B03AD8">
        <w:t>d</w:t>
      </w:r>
      <w:r w:rsidR="00710C69">
        <w:t xml:space="preserve">ownload </w:t>
      </w:r>
      <w:r w:rsidR="00B03AD8">
        <w:t xml:space="preserve">the </w:t>
      </w:r>
      <w:proofErr w:type="spellStart"/>
      <w:r w:rsidR="00B03AD8">
        <w:t>knight_rider</w:t>
      </w:r>
      <w:proofErr w:type="spellEnd"/>
      <w:r w:rsidR="00B03AD8">
        <w:t xml:space="preserve"> module to </w:t>
      </w:r>
      <w:r w:rsidR="007A1925">
        <w:t>your FPGA development board</w:t>
      </w:r>
      <w:bookmarkEnd w:id="39"/>
    </w:p>
    <w:p w14:paraId="33A01245" w14:textId="6447A774" w:rsidR="00D866E1" w:rsidRDefault="00D866E1" w:rsidP="00D866E1">
      <w:r>
        <w:t xml:space="preserve">In Quartus, set the project navigator tab to files if not already in this state. Right click on </w:t>
      </w:r>
      <w:proofErr w:type="spellStart"/>
      <w:r>
        <w:t>knight_</w:t>
      </w:r>
      <w:proofErr w:type="gramStart"/>
      <w:r>
        <w:t>rider.v</w:t>
      </w:r>
      <w:proofErr w:type="spellEnd"/>
      <w:proofErr w:type="gramEnd"/>
      <w:r>
        <w:t xml:space="preserve"> and set to top level entity. Compile the design and confirm there are no errors. Open the programmer and select </w:t>
      </w:r>
      <w:proofErr w:type="spellStart"/>
      <w:r>
        <w:t>rotary_encoder_project.sof</w:t>
      </w:r>
      <w:proofErr w:type="spellEnd"/>
      <w:r>
        <w:t xml:space="preserve"> and download to the DE10-Lite FPGA development board. Observe the LEDs sequencing at the appropriate frequency.</w:t>
      </w:r>
    </w:p>
    <w:p w14:paraId="2BEFEEB3" w14:textId="77777777" w:rsidR="00322D63" w:rsidRDefault="00322D63" w:rsidP="00D866E1"/>
    <w:p w14:paraId="3CAFC387" w14:textId="29C17EFE" w:rsidR="00322D63" w:rsidRDefault="00B8175F" w:rsidP="00322D63">
      <w:pPr>
        <w:pStyle w:val="Heading2"/>
      </w:pPr>
      <w:bookmarkStart w:id="40" w:name="_Toc76739341"/>
      <w:r>
        <w:t xml:space="preserve">Assemble the </w:t>
      </w:r>
      <w:proofErr w:type="gramStart"/>
      <w:r>
        <w:t>top level</w:t>
      </w:r>
      <w:proofErr w:type="gramEnd"/>
      <w:r>
        <w:t xml:space="preserve"> design</w:t>
      </w:r>
      <w:bookmarkEnd w:id="40"/>
    </w:p>
    <w:p w14:paraId="7F31937C" w14:textId="1DD1FF4F" w:rsidR="000A5629" w:rsidRPr="000A5629" w:rsidRDefault="000A5629" w:rsidP="000A5629">
      <w:pPr>
        <w:pStyle w:val="Body"/>
      </w:pPr>
      <w:r>
        <w:t>Connect the various modules in the top level and ensure that the project compiles properly with the appropriate pin locations based on your FPGA development board. Refer to the following section on connecting the rotary encoder and the pin locations for that.</w:t>
      </w:r>
    </w:p>
    <w:p w14:paraId="729315E5" w14:textId="1670EC77" w:rsidR="003F6A44" w:rsidRDefault="0090181C" w:rsidP="003F6A44">
      <w:pPr>
        <w:pStyle w:val="Heading2"/>
      </w:pPr>
      <w:bookmarkStart w:id="41" w:name="_Toc76739342"/>
      <w:r>
        <w:t>Connecting the rotary encoder to the FPGA board</w:t>
      </w:r>
      <w:bookmarkEnd w:id="41"/>
    </w:p>
    <w:p w14:paraId="739EB736" w14:textId="1F054FC8" w:rsidR="00A50DCA" w:rsidRPr="006438EC" w:rsidRDefault="00A50DCA" w:rsidP="00A50DCA">
      <w:pPr>
        <w:rPr>
          <w:rFonts w:cs="Arial"/>
          <w:color w:val="0F1111"/>
        </w:rPr>
      </w:pPr>
      <w:r w:rsidRPr="006438EC">
        <w:t xml:space="preserve">The Rotary Encoder has 5 terminals: Power, ground, A, B and Switch. Each manufacturer might label these slightly differently. For the </w:t>
      </w:r>
      <w:proofErr w:type="spellStart"/>
      <w:r w:rsidRPr="006438EC">
        <w:rPr>
          <w:rStyle w:val="a-size-large"/>
          <w:rFonts w:cs="Arial"/>
          <w:color w:val="0F1111"/>
        </w:rPr>
        <w:t>Tegg</w:t>
      </w:r>
      <w:proofErr w:type="spellEnd"/>
      <w:r w:rsidRPr="006438EC">
        <w:rPr>
          <w:rStyle w:val="a-size-large"/>
          <w:rFonts w:cs="Arial"/>
          <w:color w:val="0F1111"/>
        </w:rPr>
        <w:t xml:space="preserve"> 2 PCS KY-040 </w:t>
      </w:r>
      <w:r w:rsidRPr="006438EC">
        <w:t>360</w:t>
      </w:r>
      <w:r w:rsidRPr="006438EC">
        <w:rPr>
          <w:rStyle w:val="a-size-large"/>
          <w:rFonts w:cs="Arial"/>
          <w:color w:val="0F1111"/>
        </w:rPr>
        <w:t xml:space="preserve"> Degree Rotary Encoder Module Brick Sensor clickable Switch with Knob Cap for Arduino that is listed in the link in section </w:t>
      </w:r>
      <w:r w:rsidRPr="006438EC">
        <w:rPr>
          <w:rStyle w:val="a-size-large"/>
          <w:rFonts w:cs="Arial"/>
          <w:color w:val="0F1111"/>
        </w:rPr>
        <w:fldChar w:fldCharType="begin"/>
      </w:r>
      <w:r w:rsidRPr="006438EC">
        <w:rPr>
          <w:rStyle w:val="a-size-large"/>
          <w:rFonts w:cs="Arial"/>
          <w:color w:val="0F1111"/>
        </w:rPr>
        <w:instrText xml:space="preserve"> REF _Ref60644526 \r \h </w:instrText>
      </w:r>
      <w:r w:rsidRPr="006438EC">
        <w:rPr>
          <w:rStyle w:val="a-size-large"/>
          <w:rFonts w:cs="Arial"/>
          <w:color w:val="0F1111"/>
        </w:rPr>
      </w:r>
      <w:r w:rsidR="006438EC" w:rsidRPr="006438EC">
        <w:rPr>
          <w:rStyle w:val="a-size-large"/>
          <w:rFonts w:cs="Arial"/>
          <w:color w:val="0F1111"/>
        </w:rPr>
        <w:instrText xml:space="preserve"> \* MERGEFORMAT </w:instrText>
      </w:r>
      <w:r w:rsidRPr="006438EC">
        <w:rPr>
          <w:rStyle w:val="a-size-large"/>
          <w:rFonts w:cs="Arial"/>
          <w:color w:val="0F1111"/>
        </w:rPr>
        <w:fldChar w:fldCharType="separate"/>
      </w:r>
      <w:r w:rsidRPr="006438EC">
        <w:rPr>
          <w:rStyle w:val="a-size-large"/>
          <w:rFonts w:cs="Arial"/>
          <w:color w:val="0F1111"/>
        </w:rPr>
        <w:t>1</w:t>
      </w:r>
      <w:r w:rsidRPr="006438EC">
        <w:rPr>
          <w:rStyle w:val="a-size-large"/>
          <w:rFonts w:cs="Arial"/>
          <w:color w:val="0F1111"/>
        </w:rPr>
        <w:fldChar w:fldCharType="end"/>
      </w:r>
      <w:r w:rsidRPr="006438EC">
        <w:rPr>
          <w:rStyle w:val="a-size-large"/>
          <w:rFonts w:cs="Arial"/>
          <w:color w:val="0F1111"/>
        </w:rPr>
        <w:t xml:space="preserve">, the mapping is shown below. </w:t>
      </w:r>
    </w:p>
    <w:p w14:paraId="2AE798BE" w14:textId="77777777" w:rsidR="00A50DCA" w:rsidRPr="006438EC" w:rsidRDefault="00A50DCA" w:rsidP="00A50DCA">
      <w:r w:rsidRPr="006438EC">
        <w:t>A: DT</w:t>
      </w:r>
    </w:p>
    <w:p w14:paraId="11DB69E6" w14:textId="77777777" w:rsidR="00A50DCA" w:rsidRPr="006438EC" w:rsidRDefault="00A50DCA" w:rsidP="00A50DCA">
      <w:r w:rsidRPr="006438EC">
        <w:t>B: CLK</w:t>
      </w:r>
    </w:p>
    <w:p w14:paraId="297A4ADD" w14:textId="77777777" w:rsidR="00A50DCA" w:rsidRPr="006438EC" w:rsidRDefault="00A50DCA" w:rsidP="00A50DCA">
      <w:r w:rsidRPr="006438EC">
        <w:t>Button: SW</w:t>
      </w:r>
    </w:p>
    <w:p w14:paraId="5396BD80" w14:textId="77777777" w:rsidR="00A50DCA" w:rsidRPr="006438EC" w:rsidRDefault="00A50DCA" w:rsidP="00A50DCA">
      <w:r w:rsidRPr="006438EC">
        <w:t>Power: +</w:t>
      </w:r>
    </w:p>
    <w:p w14:paraId="58F0C0B3" w14:textId="77777777" w:rsidR="00A50DCA" w:rsidRPr="006438EC" w:rsidRDefault="00A50DCA" w:rsidP="00A50DCA">
      <w:r w:rsidRPr="006438EC">
        <w:t>Ground: GND</w:t>
      </w:r>
    </w:p>
    <w:p w14:paraId="271D6DC4" w14:textId="4980E81E" w:rsidR="00A50DCA" w:rsidRDefault="00B859D7" w:rsidP="00B859D7">
      <w:pPr>
        <w:pStyle w:val="TOC1"/>
        <w:spacing w:after="200"/>
        <w:jc w:val="center"/>
      </w:pPr>
      <w:r>
        <w:rPr>
          <w:b w:val="0"/>
          <w:noProof/>
        </w:rPr>
        <w:drawing>
          <wp:inline distT="0" distB="0" distL="0" distR="0" wp14:anchorId="3B16E82B" wp14:editId="17E0E18C">
            <wp:extent cx="4232275" cy="2391503"/>
            <wp:effectExtent l="0" t="0" r="0" b="8890"/>
            <wp:docPr id="999" name="Picture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7135" cy="2405551"/>
                    </a:xfrm>
                    <a:prstGeom prst="rect">
                      <a:avLst/>
                    </a:prstGeom>
                    <a:noFill/>
                    <a:ln>
                      <a:noFill/>
                    </a:ln>
                  </pic:spPr>
                </pic:pic>
              </a:graphicData>
            </a:graphic>
          </wp:inline>
        </w:drawing>
      </w:r>
    </w:p>
    <w:p w14:paraId="7155A48E" w14:textId="786F6FB0" w:rsidR="00075A62" w:rsidRPr="00075A62" w:rsidRDefault="00075A62" w:rsidP="00075A62">
      <w:r>
        <w:t>*These connections are for the DE1-SoC</w:t>
      </w:r>
      <w:r w:rsidR="008A7DD2">
        <w:t xml:space="preserve"> FPGA kit. Find the schematics from the </w:t>
      </w:r>
      <w:proofErr w:type="spellStart"/>
      <w:r w:rsidR="008A7DD2">
        <w:t>Terasic</w:t>
      </w:r>
      <w:proofErr w:type="spellEnd"/>
      <w:r w:rsidR="008A7DD2">
        <w:t xml:space="preserve"> website.</w:t>
      </w:r>
    </w:p>
    <w:p w14:paraId="2F08D0C5" w14:textId="77777777" w:rsidR="00A50DCA" w:rsidRPr="006438EC" w:rsidRDefault="00A50DCA" w:rsidP="00A50DCA">
      <w:pPr>
        <w:rPr>
          <w:rStyle w:val="a-size-large"/>
          <w:rFonts w:cs="Arial"/>
          <w:color w:val="0F1111"/>
        </w:rPr>
      </w:pPr>
      <w:r w:rsidRPr="006438EC">
        <w:rPr>
          <w:rStyle w:val="a-size-large"/>
          <w:rFonts w:cs="Arial"/>
          <w:color w:val="0F1111"/>
        </w:rPr>
        <w:t xml:space="preserve">To make the appropriate connections to the Arduino header you will need to refer to the schematic of the DE10-Lite. This can be downloaded from this </w:t>
      </w:r>
      <w:hyperlink r:id="rId28" w:history="1">
        <w:r w:rsidRPr="006438EC">
          <w:rPr>
            <w:rStyle w:val="Hyperlink"/>
            <w:rFonts w:cs="Arial"/>
            <w:sz w:val="20"/>
            <w:szCs w:val="20"/>
          </w:rPr>
          <w:t>link</w:t>
        </w:r>
      </w:hyperlink>
      <w:r w:rsidRPr="006438EC">
        <w:rPr>
          <w:rStyle w:val="a-size-large"/>
          <w:rFonts w:cs="Arial"/>
          <w:color w:val="0F1111"/>
        </w:rPr>
        <w:t xml:space="preserve">. Look for the DE10-Lite CD-ROM manual and download that file. Unzip the file and under the Schematic folder, </w:t>
      </w:r>
      <w:proofErr w:type="gramStart"/>
      <w:r w:rsidRPr="006438EC">
        <w:rPr>
          <w:rStyle w:val="a-size-large"/>
          <w:rFonts w:cs="Arial"/>
          <w:color w:val="0F1111"/>
        </w:rPr>
        <w:t>open up</w:t>
      </w:r>
      <w:proofErr w:type="gramEnd"/>
      <w:r w:rsidRPr="006438EC">
        <w:rPr>
          <w:rStyle w:val="a-size-large"/>
          <w:rFonts w:cs="Arial"/>
          <w:color w:val="0F1111"/>
        </w:rPr>
        <w:t xml:space="preserve"> the file called de10-lite.pdf. On page 13, you will observe the Arduino connections. Use 5 male to female jumper wires to make the connections. Connect the CLK pin to Arduino_IO0, DT pin to Arduino_IO1, SW pin to Arduino_IO2, Power to an appropriate VCC5 pin and GND to a ground socket on the Arduino header.</w:t>
      </w:r>
    </w:p>
    <w:p w14:paraId="052C5C16" w14:textId="4F680F54" w:rsidR="0090181C" w:rsidRPr="0090181C" w:rsidRDefault="0050112D" w:rsidP="0050112D">
      <w:pPr>
        <w:pStyle w:val="Heading2"/>
      </w:pPr>
      <w:bookmarkStart w:id="42" w:name="_Toc76739343"/>
      <w:r>
        <w:t xml:space="preserve">Compile the </w:t>
      </w:r>
      <w:r w:rsidR="00895EBF">
        <w:t>project and program the board</w:t>
      </w:r>
      <w:bookmarkEnd w:id="42"/>
    </w:p>
    <w:p w14:paraId="4C7A0986" w14:textId="0E92D063" w:rsidR="007A1925" w:rsidRDefault="001A133F" w:rsidP="007A1925">
      <w:pPr>
        <w:pStyle w:val="Body"/>
      </w:pPr>
      <w:r>
        <w:t xml:space="preserve">Make sure that your </w:t>
      </w:r>
      <w:proofErr w:type="gramStart"/>
      <w:r>
        <w:t>top level</w:t>
      </w:r>
      <w:proofErr w:type="gramEnd"/>
      <w:r>
        <w:t xml:space="preserve"> entity is set to </w:t>
      </w:r>
      <w:r w:rsidR="00D307E5">
        <w:t>the appropriate top level file</w:t>
      </w:r>
      <w:r>
        <w:t xml:space="preserve"> and compile your design. Once the jumper wires are connected to the rotary encoder, program the .</w:t>
      </w:r>
      <w:proofErr w:type="spellStart"/>
      <w:r>
        <w:t>sof</w:t>
      </w:r>
      <w:proofErr w:type="spellEnd"/>
      <w:r>
        <w:t xml:space="preserve"> file to the DE10-Lite kit and experiment with the operation. Make sure that the operation shows hex values 1 through 8 and the sequencing rate of the LEDs progressively gets faster with the higher rate. Turning the rotary encoder clockwise should speed up the sequencing rate and </w:t>
      </w:r>
      <w:proofErr w:type="gramStart"/>
      <w:r>
        <w:t>counter-clockwise</w:t>
      </w:r>
      <w:proofErr w:type="gramEnd"/>
      <w:r>
        <w:t xml:space="preserve"> should reduce the sequencing rate. Pushing the button should reset the counter back to 1. Make appropriate changes to your code until you get the appropriate beha</w:t>
      </w:r>
      <w:r w:rsidR="00C146DB">
        <w:t>v</w:t>
      </w:r>
      <w:r>
        <w:t>ior you are seeking.</w:t>
      </w:r>
    </w:p>
    <w:p w14:paraId="0D20E8F2" w14:textId="70081F1A" w:rsidR="001A133F" w:rsidRDefault="001A133F" w:rsidP="001A133F">
      <w:pPr>
        <w:tabs>
          <w:tab w:val="center" w:pos="3950"/>
        </w:tabs>
      </w:pPr>
    </w:p>
    <w:p w14:paraId="0D82FBB3" w14:textId="7747B2FE" w:rsidR="001A133F" w:rsidRDefault="001A133F" w:rsidP="001A133F">
      <w:pPr>
        <w:tabs>
          <w:tab w:val="center" w:pos="3950"/>
        </w:tabs>
      </w:pPr>
      <w:r>
        <w:tab/>
      </w:r>
    </w:p>
    <w:p w14:paraId="1B3C2DD3" w14:textId="7C3C251C" w:rsidR="001A133F" w:rsidRPr="001A133F" w:rsidRDefault="001A133F" w:rsidP="001A133F">
      <w:pPr>
        <w:tabs>
          <w:tab w:val="left" w:pos="4608"/>
        </w:tabs>
        <w:sectPr w:rsidR="001A133F" w:rsidRPr="001A133F" w:rsidSect="00334BD5">
          <w:headerReference w:type="even" r:id="rId29"/>
          <w:headerReference w:type="default" r:id="rId30"/>
          <w:pgSz w:w="12240" w:h="15840" w:code="1"/>
          <w:pgMar w:top="1960" w:right="1520" w:bottom="1800" w:left="2820" w:header="840" w:footer="720" w:gutter="0"/>
          <w:cols w:space="720"/>
          <w:docGrid w:linePitch="245"/>
        </w:sectPr>
      </w:pPr>
      <w:r>
        <w:tab/>
      </w:r>
    </w:p>
    <w:p w14:paraId="6EB6BFA8" w14:textId="77777777" w:rsidR="00ED4837" w:rsidRPr="002D351D" w:rsidRDefault="00ED4837" w:rsidP="00ED4837">
      <w:pPr>
        <w:pStyle w:val="Heading1"/>
      </w:pPr>
      <w:bookmarkStart w:id="44" w:name="_Toc536190046"/>
      <w:bookmarkStart w:id="45" w:name="_Toc2193530"/>
      <w:bookmarkStart w:id="46" w:name="_Toc2947523"/>
      <w:bookmarkStart w:id="47" w:name="_Toc76739344"/>
      <w:r w:rsidRPr="002D351D">
        <w:t>Document Revision History</w:t>
      </w:r>
      <w:bookmarkEnd w:id="44"/>
      <w:bookmarkEnd w:id="45"/>
      <w:bookmarkEnd w:id="46"/>
      <w:bookmarkEnd w:id="47"/>
    </w:p>
    <w:p w14:paraId="73E37F39" w14:textId="77777777" w:rsidR="00ED4837" w:rsidRPr="002D351D" w:rsidRDefault="00ED4837" w:rsidP="00ED4837"/>
    <w:tbl>
      <w:tblPr>
        <w:tblStyle w:val="TableGridLight"/>
        <w:tblW w:w="9360" w:type="dxa"/>
        <w:tblInd w:w="-1440" w:type="dxa"/>
        <w:tblLayout w:type="fixed"/>
        <w:tblLook w:val="0000" w:firstRow="0" w:lastRow="0" w:firstColumn="0" w:lastColumn="0" w:noHBand="0" w:noVBand="0"/>
      </w:tblPr>
      <w:tblGrid>
        <w:gridCol w:w="1246"/>
        <w:gridCol w:w="1140"/>
        <w:gridCol w:w="6974"/>
      </w:tblGrid>
      <w:tr w:rsidR="00ED4837" w:rsidRPr="002D351D" w14:paraId="1F4F84AF" w14:textId="77777777" w:rsidTr="00924EAF">
        <w:tc>
          <w:tcPr>
            <w:tcW w:w="1222" w:type="dxa"/>
          </w:tcPr>
          <w:p w14:paraId="79949CD3" w14:textId="77777777" w:rsidR="00ED4837" w:rsidRPr="002D351D" w:rsidRDefault="00ED4837" w:rsidP="00924EAF">
            <w:pPr>
              <w:pStyle w:val="CellHeadingCenter"/>
            </w:pPr>
            <w:r w:rsidRPr="002D351D">
              <w:t>Date</w:t>
            </w:r>
          </w:p>
        </w:tc>
        <w:tc>
          <w:tcPr>
            <w:tcW w:w="1118" w:type="dxa"/>
          </w:tcPr>
          <w:p w14:paraId="555132E0" w14:textId="3B2B396D" w:rsidR="00ED4837" w:rsidRPr="002D351D" w:rsidRDefault="0008227F" w:rsidP="00924EAF">
            <w:pPr>
              <w:pStyle w:val="CellHeadingCenter"/>
            </w:pPr>
            <w:r>
              <w:t>Author</w:t>
            </w:r>
          </w:p>
        </w:tc>
        <w:tc>
          <w:tcPr>
            <w:tcW w:w="6840" w:type="dxa"/>
          </w:tcPr>
          <w:p w14:paraId="2719AEB1" w14:textId="77777777" w:rsidR="00ED4837" w:rsidRPr="002D351D" w:rsidRDefault="00ED4837" w:rsidP="00924EAF">
            <w:pPr>
              <w:pStyle w:val="CellHeadingCenter"/>
            </w:pPr>
            <w:r w:rsidRPr="002D351D">
              <w:t>Changes</w:t>
            </w:r>
          </w:p>
        </w:tc>
      </w:tr>
      <w:tr w:rsidR="00ED4837" w:rsidRPr="002D351D" w14:paraId="0F670DC7" w14:textId="77777777" w:rsidTr="000A01CA">
        <w:tc>
          <w:tcPr>
            <w:tcW w:w="1222" w:type="dxa"/>
            <w:vAlign w:val="top"/>
          </w:tcPr>
          <w:p w14:paraId="48A1F2E2" w14:textId="5DB011ED" w:rsidR="00ED4837" w:rsidRPr="002D351D" w:rsidRDefault="0008227F" w:rsidP="000A01CA">
            <w:pPr>
              <w:pStyle w:val="CellBodyLeft"/>
            </w:pPr>
            <w:r>
              <w:t>7/9/2021</w:t>
            </w:r>
          </w:p>
        </w:tc>
        <w:tc>
          <w:tcPr>
            <w:tcW w:w="1118" w:type="dxa"/>
            <w:vAlign w:val="top"/>
          </w:tcPr>
          <w:p w14:paraId="07EFA29E" w14:textId="46AAB389" w:rsidR="00ED4837" w:rsidRPr="002D351D" w:rsidRDefault="0008227F" w:rsidP="000A01CA">
            <w:pPr>
              <w:pStyle w:val="CellBodyCenter"/>
              <w:jc w:val="left"/>
            </w:pPr>
            <w:r>
              <w:t>RK</w:t>
            </w:r>
          </w:p>
        </w:tc>
        <w:tc>
          <w:tcPr>
            <w:tcW w:w="6840" w:type="dxa"/>
            <w:vAlign w:val="top"/>
          </w:tcPr>
          <w:p w14:paraId="17B17F23" w14:textId="30EFA58E" w:rsidR="00ED4837" w:rsidRPr="002D351D" w:rsidRDefault="0008227F" w:rsidP="000A01CA">
            <w:pPr>
              <w:pStyle w:val="CellBodyBulletSub"/>
              <w:jc w:val="left"/>
            </w:pPr>
            <w:r>
              <w:t xml:space="preserve">Initial release, created new document using official template and </w:t>
            </w:r>
            <w:r w:rsidR="004B79D9">
              <w:t>included new sections</w:t>
            </w:r>
          </w:p>
        </w:tc>
      </w:tr>
      <w:tr w:rsidR="00ED4837" w:rsidRPr="002D351D" w14:paraId="7375C8E9" w14:textId="77777777" w:rsidTr="000A01CA">
        <w:tc>
          <w:tcPr>
            <w:tcW w:w="1222" w:type="dxa"/>
            <w:vAlign w:val="top"/>
          </w:tcPr>
          <w:p w14:paraId="7F883746" w14:textId="1B9C8922" w:rsidR="00ED4837" w:rsidRPr="002D351D" w:rsidRDefault="00ED4837" w:rsidP="00397635">
            <w:pPr>
              <w:pStyle w:val="CellBodyLeft"/>
              <w:ind w:left="0"/>
            </w:pPr>
          </w:p>
        </w:tc>
        <w:tc>
          <w:tcPr>
            <w:tcW w:w="1118" w:type="dxa"/>
            <w:vAlign w:val="top"/>
          </w:tcPr>
          <w:p w14:paraId="27BD6A2C" w14:textId="7CE5EC05" w:rsidR="00ED4837" w:rsidRPr="002D351D" w:rsidRDefault="00ED4837" w:rsidP="000A01CA">
            <w:pPr>
              <w:pStyle w:val="CellBodyCenter"/>
              <w:jc w:val="left"/>
            </w:pPr>
          </w:p>
        </w:tc>
        <w:tc>
          <w:tcPr>
            <w:tcW w:w="6840" w:type="dxa"/>
            <w:vAlign w:val="top"/>
          </w:tcPr>
          <w:p w14:paraId="289EE9A3" w14:textId="0AFB9474" w:rsidR="00ED4837" w:rsidRPr="002D351D" w:rsidRDefault="00ED4837" w:rsidP="00397635">
            <w:pPr>
              <w:pStyle w:val="CellBodyLeft"/>
              <w:ind w:left="0"/>
            </w:pPr>
          </w:p>
        </w:tc>
      </w:tr>
    </w:tbl>
    <w:p w14:paraId="64A3B8A5" w14:textId="77777777" w:rsidR="002C2E48" w:rsidRPr="002D351D" w:rsidRDefault="00ED4837" w:rsidP="00397635">
      <w:del w:id="48" w:author="Larson-Kangas, Jessica" w:date="2020-02-19T11:59:00Z">
        <w:r w:rsidRPr="002D351D" w:rsidDel="006950E1">
          <w:delText>§</w:delText>
        </w:r>
      </w:del>
    </w:p>
    <w:sectPr w:rsidR="002C2E48" w:rsidRPr="002D351D" w:rsidSect="00334BD5">
      <w:headerReference w:type="even" r:id="rId31"/>
      <w:headerReference w:type="default" r:id="rId32"/>
      <w:headerReference w:type="first" r:id="rId33"/>
      <w:pgSz w:w="12240" w:h="15840" w:code="1"/>
      <w:pgMar w:top="1960" w:right="1520" w:bottom="1800" w:left="2820" w:header="84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04895" w14:textId="77777777" w:rsidR="00695475" w:rsidRDefault="00695475" w:rsidP="00D56C82">
      <w:pPr>
        <w:pStyle w:val="CellBodyCenter"/>
      </w:pPr>
      <w:r>
        <w:separator/>
      </w:r>
    </w:p>
  </w:endnote>
  <w:endnote w:type="continuationSeparator" w:id="0">
    <w:p w14:paraId="77C5030B" w14:textId="77777777" w:rsidR="00695475" w:rsidRDefault="00695475"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3"/>
      <w:gridCol w:w="7773"/>
      <w:gridCol w:w="710"/>
    </w:tblGrid>
    <w:tr w:rsidR="00A160C2" w:rsidRPr="00D125F0" w14:paraId="4C0D6440" w14:textId="77777777" w:rsidTr="00882C3F">
      <w:tc>
        <w:tcPr>
          <w:tcW w:w="720" w:type="dxa"/>
        </w:tcPr>
        <w:p w14:paraId="60776824" w14:textId="77777777" w:rsidR="00A160C2" w:rsidRPr="00D125F0" w:rsidRDefault="00A160C2" w:rsidP="00882C3F">
          <w:pPr>
            <w:pStyle w:val="Footer"/>
            <w:spacing w:before="0"/>
            <w:ind w:left="0"/>
            <w:jc w:val="lef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10</w:t>
          </w:r>
          <w:r w:rsidRPr="00D125F0">
            <w:rPr>
              <w:rStyle w:val="PageNumber"/>
            </w:rPr>
            <w:fldChar w:fldCharType="end"/>
          </w:r>
        </w:p>
      </w:tc>
      <w:tc>
        <w:tcPr>
          <w:tcW w:w="7920" w:type="dxa"/>
        </w:tcPr>
        <w:p w14:paraId="5FE30F3C" w14:textId="06BF7272" w:rsidR="00A160C2" w:rsidRPr="00D125F0" w:rsidRDefault="00A160C2" w:rsidP="00882C3F">
          <w:pPr>
            <w:pStyle w:val="Footer"/>
            <w:spacing w:before="0"/>
            <w:ind w:left="0"/>
            <w:rPr>
              <w:rStyle w:val="PageNumber"/>
            </w:rPr>
          </w:pPr>
        </w:p>
      </w:tc>
      <w:tc>
        <w:tcPr>
          <w:tcW w:w="720" w:type="dxa"/>
        </w:tcPr>
        <w:p w14:paraId="24CC48B1" w14:textId="2668F75B" w:rsidR="00A160C2" w:rsidRPr="00D125F0" w:rsidRDefault="00A160C2" w:rsidP="00882C3F">
          <w:pPr>
            <w:pStyle w:val="Footer"/>
            <w:spacing w:before="0"/>
            <w:ind w:left="0"/>
            <w:jc w:val="right"/>
            <w:rPr>
              <w:rStyle w:val="PageNumber"/>
            </w:rPr>
          </w:pPr>
        </w:p>
      </w:tc>
    </w:tr>
    <w:tr w:rsidR="00A160C2" w:rsidRPr="00D125F0" w14:paraId="24E973AB" w14:textId="77777777" w:rsidTr="00882C3F">
      <w:tc>
        <w:tcPr>
          <w:tcW w:w="720" w:type="dxa"/>
        </w:tcPr>
        <w:p w14:paraId="38CBBCB3" w14:textId="77777777" w:rsidR="00A160C2" w:rsidRPr="00D125F0" w:rsidRDefault="00A160C2" w:rsidP="00882C3F">
          <w:pPr>
            <w:pStyle w:val="Footer"/>
            <w:spacing w:before="0"/>
            <w:ind w:left="0"/>
            <w:rPr>
              <w:rStyle w:val="PageNumber"/>
            </w:rPr>
          </w:pPr>
        </w:p>
      </w:tc>
      <w:tc>
        <w:tcPr>
          <w:tcW w:w="7920" w:type="dxa"/>
        </w:tcPr>
        <w:p w14:paraId="7B12E382" w14:textId="77777777" w:rsidR="00A160C2" w:rsidRDefault="00A160C2" w:rsidP="00882C3F">
          <w:pPr>
            <w:pStyle w:val="Footer"/>
            <w:spacing w:before="0"/>
            <w:ind w:left="0"/>
            <w:rPr>
              <w:b/>
              <w:bCs/>
              <w:color w:val="FF0000"/>
            </w:rPr>
          </w:pPr>
        </w:p>
        <w:p w14:paraId="1EAEF32E" w14:textId="65199CCC" w:rsidR="00E26593" w:rsidRPr="002D351D" w:rsidRDefault="00A160C2" w:rsidP="00E26593">
          <w:pPr>
            <w:pStyle w:val="Classification"/>
            <w:ind w:left="0"/>
            <w:jc w:val="center"/>
            <w:rPr>
              <w:i w:val="0"/>
              <w:sz w:val="20"/>
            </w:rPr>
          </w:pPr>
          <w:r w:rsidRPr="00DA3EB3">
            <w:rPr>
              <w:bCs/>
              <w:sz w:val="18"/>
              <w:szCs w:val="18"/>
            </w:rPr>
            <w:fldChar w:fldCharType="begin"/>
          </w:r>
          <w:r w:rsidRPr="00DA3EB3">
            <w:rPr>
              <w:bCs/>
              <w:sz w:val="18"/>
              <w:szCs w:val="18"/>
            </w:rPr>
            <w:instrText xml:space="preserve"> REF  Classification </w:instrText>
          </w:r>
          <w:r>
            <w:rPr>
              <w:bCs/>
              <w:sz w:val="18"/>
              <w:szCs w:val="18"/>
            </w:rPr>
            <w:instrText xml:space="preserve"> \* MERGEFORMAT </w:instrText>
          </w:r>
          <w:r w:rsidRPr="00DA3EB3">
            <w:rPr>
              <w:bCs/>
              <w:sz w:val="18"/>
              <w:szCs w:val="18"/>
            </w:rPr>
            <w:fldChar w:fldCharType="separate"/>
          </w:r>
          <w:r w:rsidR="00E26593" w:rsidRPr="00E26593">
            <w:rPr>
              <w:i w:val="0"/>
              <w:sz w:val="18"/>
              <w:szCs w:val="18"/>
            </w:rPr>
            <w:t xml:space="preserve"> </w:t>
          </w:r>
          <w:sdt>
            <w:sdtPr>
              <w:rPr>
                <w:i w:val="0"/>
                <w:sz w:val="18"/>
                <w:szCs w:val="18"/>
              </w:rPr>
              <w:alias w:val="Classification"/>
              <w:tag w:val="Classification"/>
              <w:id w:val="543337278"/>
              <w:lock w:val="sdtLocked"/>
              <w:placeholder>
                <w:docPart w:val="6CB9E5AF28854797ACF3FA836BA61B43"/>
              </w:placeholder>
              <w:dropDownList>
                <w:listItem w:displayText="Intel Confidential" w:value="Intel Confidential"/>
                <w:listItem w:displayText=" " w:value=" "/>
                <w:listItem w:displayText="Intel Top Secret" w:value="Intel Top Secret"/>
              </w:dropDownList>
            </w:sdtPr>
            <w:sdtEndPr/>
            <w:sdtContent>
              <w:r w:rsidR="002823CA">
                <w:rPr>
                  <w:i w:val="0"/>
                  <w:sz w:val="18"/>
                  <w:szCs w:val="18"/>
                </w:rPr>
                <w:t xml:space="preserve"> </w:t>
              </w:r>
            </w:sdtContent>
          </w:sdt>
        </w:p>
        <w:p w14:paraId="38B3F66A" w14:textId="77777777" w:rsidR="00A160C2" w:rsidRPr="00D125F0" w:rsidRDefault="00A160C2" w:rsidP="00882C3F">
          <w:pPr>
            <w:pStyle w:val="Footer"/>
            <w:tabs>
              <w:tab w:val="left" w:pos="3478"/>
              <w:tab w:val="center" w:pos="3636"/>
            </w:tabs>
            <w:spacing w:before="0"/>
            <w:ind w:left="0"/>
          </w:pPr>
          <w:r w:rsidRPr="00DA3EB3">
            <w:rPr>
              <w:b/>
              <w:bCs/>
              <w:color w:val="FF0000"/>
              <w:szCs w:val="18"/>
            </w:rPr>
            <w:fldChar w:fldCharType="end"/>
          </w:r>
        </w:p>
      </w:tc>
      <w:tc>
        <w:tcPr>
          <w:tcW w:w="720" w:type="dxa"/>
        </w:tcPr>
        <w:p w14:paraId="6B011E04" w14:textId="77777777" w:rsidR="00A160C2" w:rsidRPr="00D125F0" w:rsidRDefault="00A160C2" w:rsidP="00882C3F">
          <w:pPr>
            <w:pStyle w:val="Footer"/>
            <w:spacing w:before="0"/>
            <w:ind w:left="0"/>
            <w:rPr>
              <w:rStyle w:val="PageNumber"/>
            </w:rPr>
          </w:pPr>
        </w:p>
      </w:tc>
    </w:tr>
  </w:tbl>
  <w:p w14:paraId="2B073679" w14:textId="77777777" w:rsidR="00A160C2" w:rsidRPr="00D125F0" w:rsidRDefault="00A160C2" w:rsidP="0046726E">
    <w:pPr>
      <w:pStyle w:val="Footer"/>
      <w:tabs>
        <w:tab w:val="clear" w:pos="3600"/>
        <w:tab w:val="clear" w:pos="7920"/>
        <w:tab w:val="left" w:pos="3432"/>
      </w:tabs>
      <w:spacing w:before="0"/>
      <w:ind w:left="0"/>
      <w:rPr>
        <w:sz w:val="2"/>
        <w:szCs w:val="2"/>
      </w:rPr>
    </w:pPr>
    <w:r>
      <w:rPr>
        <w:sz w:val="2"/>
        <w:szCs w:val="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0"/>
      <w:gridCol w:w="7773"/>
      <w:gridCol w:w="713"/>
    </w:tblGrid>
    <w:tr w:rsidR="00A160C2" w:rsidRPr="00D125F0" w14:paraId="0C0F29D9" w14:textId="77777777" w:rsidTr="00F249EB">
      <w:tc>
        <w:tcPr>
          <w:tcW w:w="720" w:type="dxa"/>
        </w:tcPr>
        <w:p w14:paraId="70844354" w14:textId="46DBE910" w:rsidR="00A160C2" w:rsidRPr="00D125F0" w:rsidRDefault="00A160C2" w:rsidP="00882C3F">
          <w:pPr>
            <w:pStyle w:val="Footer"/>
            <w:spacing w:before="0"/>
            <w:ind w:left="0"/>
            <w:jc w:val="left"/>
            <w:rPr>
              <w:rStyle w:val="PageNumber"/>
            </w:rPr>
          </w:pPr>
        </w:p>
      </w:tc>
      <w:tc>
        <w:tcPr>
          <w:tcW w:w="7920" w:type="dxa"/>
          <w:vAlign w:val="center"/>
        </w:tcPr>
        <w:p w14:paraId="1D17D405" w14:textId="79052A49" w:rsidR="00A160C2" w:rsidRPr="00D125F0" w:rsidRDefault="00A160C2" w:rsidP="00F249EB">
          <w:pPr>
            <w:pStyle w:val="Footer"/>
            <w:spacing w:before="0"/>
            <w:ind w:left="0"/>
            <w:rPr>
              <w:rStyle w:val="PageNumber"/>
            </w:rPr>
          </w:pPr>
        </w:p>
      </w:tc>
      <w:tc>
        <w:tcPr>
          <w:tcW w:w="720" w:type="dxa"/>
        </w:tcPr>
        <w:p w14:paraId="362D89E0" w14:textId="77777777" w:rsidR="00A160C2" w:rsidRPr="00D125F0" w:rsidRDefault="00A160C2" w:rsidP="00882C3F">
          <w:pPr>
            <w:pStyle w:val="Footer"/>
            <w:spacing w:before="0"/>
            <w:ind w:left="0"/>
            <w:jc w:val="righ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11</w:t>
          </w:r>
          <w:r w:rsidRPr="00D125F0">
            <w:rPr>
              <w:rStyle w:val="PageNumber"/>
            </w:rPr>
            <w:fldChar w:fldCharType="end"/>
          </w:r>
        </w:p>
      </w:tc>
    </w:tr>
    <w:tr w:rsidR="00A160C2" w:rsidRPr="00D125F0" w14:paraId="21710A61" w14:textId="77777777" w:rsidTr="00F249EB">
      <w:tc>
        <w:tcPr>
          <w:tcW w:w="720" w:type="dxa"/>
        </w:tcPr>
        <w:p w14:paraId="3CC52AA5" w14:textId="77777777" w:rsidR="00A160C2" w:rsidRPr="00D125F0" w:rsidRDefault="00A160C2" w:rsidP="00F249EB">
          <w:pPr>
            <w:pStyle w:val="Footer"/>
            <w:spacing w:before="0"/>
            <w:ind w:left="0"/>
            <w:rPr>
              <w:rStyle w:val="PageNumber"/>
            </w:rPr>
          </w:pPr>
        </w:p>
      </w:tc>
      <w:tc>
        <w:tcPr>
          <w:tcW w:w="7920" w:type="dxa"/>
        </w:tcPr>
        <w:p w14:paraId="7301DA59" w14:textId="77777777" w:rsidR="00A160C2" w:rsidRDefault="00A160C2" w:rsidP="00F249EB">
          <w:pPr>
            <w:pStyle w:val="Footer"/>
            <w:spacing w:before="0"/>
            <w:ind w:left="0"/>
            <w:rPr>
              <w:b/>
              <w:bCs/>
              <w:color w:val="FF0000"/>
            </w:rPr>
          </w:pPr>
        </w:p>
        <w:p w14:paraId="29228371" w14:textId="5EA267FF" w:rsidR="00E26593" w:rsidRPr="00E26593" w:rsidRDefault="00A160C2" w:rsidP="00E26593">
          <w:pPr>
            <w:pStyle w:val="Classification"/>
            <w:ind w:left="0"/>
            <w:jc w:val="center"/>
            <w:rPr>
              <w:i w:val="0"/>
              <w:sz w:val="18"/>
              <w:szCs w:val="18"/>
            </w:rPr>
          </w:pPr>
          <w:r w:rsidRPr="00DA3EB3">
            <w:rPr>
              <w:bCs/>
              <w:sz w:val="18"/>
              <w:szCs w:val="18"/>
            </w:rPr>
            <w:fldChar w:fldCharType="begin"/>
          </w:r>
          <w:r w:rsidRPr="00DA3EB3">
            <w:rPr>
              <w:bCs/>
              <w:sz w:val="18"/>
              <w:szCs w:val="18"/>
            </w:rPr>
            <w:instrText xml:space="preserve"> REF  Classification </w:instrText>
          </w:r>
          <w:r>
            <w:rPr>
              <w:bCs/>
              <w:sz w:val="18"/>
              <w:szCs w:val="18"/>
            </w:rPr>
            <w:instrText xml:space="preserve"> \* MERGEFORMAT </w:instrText>
          </w:r>
          <w:r w:rsidRPr="00DA3EB3">
            <w:rPr>
              <w:bCs/>
              <w:sz w:val="18"/>
              <w:szCs w:val="18"/>
            </w:rPr>
            <w:fldChar w:fldCharType="separate"/>
          </w:r>
          <w:r w:rsidR="00E26593" w:rsidRPr="00E26593">
            <w:rPr>
              <w:i w:val="0"/>
              <w:sz w:val="18"/>
              <w:szCs w:val="18"/>
            </w:rPr>
            <w:t xml:space="preserve"> </w:t>
          </w:r>
          <w:sdt>
            <w:sdtPr>
              <w:rPr>
                <w:i w:val="0"/>
                <w:sz w:val="18"/>
                <w:szCs w:val="18"/>
              </w:rPr>
              <w:alias w:val="Classification"/>
              <w:tag w:val="Classification"/>
              <w:id w:val="-157770668"/>
              <w:lock w:val="sdtLocked"/>
              <w:placeholder>
                <w:docPart w:val="E31A515AD8FB4409BCBB9C3B07FEF107"/>
              </w:placeholder>
              <w:dropDownList>
                <w:listItem w:displayText="Intel Confidential" w:value="Intel Confidential"/>
                <w:listItem w:displayText=" " w:value=" "/>
                <w:listItem w:displayText="Intel Top Secret" w:value="Intel Top Secret"/>
              </w:dropDownList>
            </w:sdtPr>
            <w:sdtEndPr/>
            <w:sdtContent>
              <w:r w:rsidR="00EC6E3C">
                <w:rPr>
                  <w:i w:val="0"/>
                  <w:sz w:val="18"/>
                  <w:szCs w:val="18"/>
                </w:rPr>
                <w:t xml:space="preserve"> </w:t>
              </w:r>
            </w:sdtContent>
          </w:sdt>
        </w:p>
        <w:p w14:paraId="2C194A50" w14:textId="77777777" w:rsidR="00A160C2" w:rsidRPr="00D125F0" w:rsidRDefault="00A160C2" w:rsidP="00F249EB">
          <w:pPr>
            <w:pStyle w:val="Footer"/>
            <w:spacing w:before="0"/>
            <w:ind w:left="0"/>
            <w:jc w:val="both"/>
          </w:pPr>
          <w:r w:rsidRPr="00DA3EB3">
            <w:rPr>
              <w:b/>
              <w:bCs/>
              <w:color w:val="FF0000"/>
              <w:szCs w:val="18"/>
            </w:rPr>
            <w:fldChar w:fldCharType="end"/>
          </w:r>
        </w:p>
      </w:tc>
      <w:tc>
        <w:tcPr>
          <w:tcW w:w="720" w:type="dxa"/>
        </w:tcPr>
        <w:p w14:paraId="6144A4BE" w14:textId="77777777" w:rsidR="00A160C2" w:rsidRPr="00D125F0" w:rsidRDefault="00A160C2" w:rsidP="00F249EB">
          <w:pPr>
            <w:pStyle w:val="Footer"/>
            <w:spacing w:before="0"/>
            <w:ind w:left="0"/>
            <w:rPr>
              <w:rStyle w:val="PageNumber"/>
            </w:rPr>
          </w:pPr>
        </w:p>
      </w:tc>
    </w:tr>
  </w:tbl>
  <w:p w14:paraId="08A800A9" w14:textId="77777777" w:rsidR="00A160C2" w:rsidRPr="00D125F0" w:rsidRDefault="00A160C2" w:rsidP="00F249EB">
    <w:pPr>
      <w:pStyle w:val="Footer"/>
      <w:spacing w:before="0"/>
      <w:ind w:left="0"/>
      <w:jc w:val="both"/>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DE7FA" w14:textId="77777777" w:rsidR="00A160C2" w:rsidRPr="00F97B45" w:rsidRDefault="00A160C2" w:rsidP="009F0C13">
    <w:pPr>
      <w:spacing w:before="0"/>
      <w:jc w:val="right"/>
      <w:rPr>
        <w:rFonts w:cs="Intel Clear"/>
      </w:rPr>
    </w:pPr>
  </w:p>
  <w:p w14:paraId="5DF939C9" w14:textId="77777777" w:rsidR="00A160C2" w:rsidRPr="00F97B45" w:rsidRDefault="00A160C2" w:rsidP="009F0C13">
    <w:pPr>
      <w:spacing w:before="0"/>
      <w:jc w:val="right"/>
      <w:rPr>
        <w:rFonts w:cs="Intel Cle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91E28" w14:textId="77777777" w:rsidR="00695475" w:rsidRDefault="00695475" w:rsidP="00D56C82">
      <w:pPr>
        <w:pStyle w:val="CellBodyCenter"/>
      </w:pPr>
      <w:r>
        <w:separator/>
      </w:r>
    </w:p>
  </w:footnote>
  <w:footnote w:type="continuationSeparator" w:id="0">
    <w:p w14:paraId="2553AA6E" w14:textId="77777777" w:rsidR="00695475" w:rsidRDefault="00695475" w:rsidP="00D56C82">
      <w:pPr>
        <w:pStyle w:val="CellBodyCen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B482F" w14:textId="77777777" w:rsidR="00A160C2" w:rsidRDefault="00A160C2" w:rsidP="00996FE6">
    <w:pPr>
      <w:pStyle w:val="Header"/>
      <w:tabs>
        <w:tab w:val="clear" w:pos="4320"/>
        <w:tab w:val="clear" w:pos="8640"/>
        <w:tab w:val="center" w:pos="3290"/>
        <w:tab w:val="right" w:pos="7900"/>
      </w:tabs>
      <w:spacing w:before="40" w:line="160" w:lineRule="atLeast"/>
      <w:ind w:hanging="1440"/>
      <w:jc w:val="right"/>
    </w:pPr>
    <w:r>
      <w:rPr>
        <w:noProof/>
      </w:rPr>
      <w:drawing>
        <wp:anchor distT="0" distB="0" distL="114300" distR="114300" simplePos="0" relativeHeight="251677696" behindDoc="1" locked="0" layoutInCell="1" allowOverlap="1" wp14:anchorId="2E1C0380" wp14:editId="03BF2257">
          <wp:simplePos x="0" y="0"/>
          <wp:positionH relativeFrom="page">
            <wp:posOffset>914400</wp:posOffset>
          </wp:positionH>
          <wp:positionV relativeFrom="page">
            <wp:posOffset>662701</wp:posOffset>
          </wp:positionV>
          <wp:extent cx="914400" cy="356616"/>
          <wp:effectExtent l="0" t="0" r="0" b="571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14:paraId="4DAD123C" w14:textId="77777777" w:rsidR="00A160C2" w:rsidRDefault="00A160C2" w:rsidP="00996FE6">
    <w:pPr>
      <w:pStyle w:val="Header"/>
      <w:tabs>
        <w:tab w:val="clear" w:pos="4320"/>
        <w:tab w:val="clear" w:pos="8640"/>
        <w:tab w:val="center" w:pos="3290"/>
        <w:tab w:val="right" w:pos="7900"/>
      </w:tabs>
      <w:spacing w:before="40" w:line="160" w:lineRule="atLeast"/>
      <w:ind w:hanging="1440"/>
      <w:jc w:val="right"/>
    </w:pPr>
  </w:p>
  <w:p w14:paraId="03A15580" w14:textId="77777777" w:rsidR="00A160C2" w:rsidRDefault="00A160C2" w:rsidP="00996FE6">
    <w:pPr>
      <w:pStyle w:val="Header"/>
      <w:tabs>
        <w:tab w:val="clear" w:pos="4320"/>
        <w:tab w:val="clear" w:pos="8640"/>
        <w:tab w:val="center" w:pos="3290"/>
        <w:tab w:val="right" w:pos="7900"/>
      </w:tabs>
      <w:spacing w:before="40" w:line="160" w:lineRule="atLeast"/>
      <w:ind w:hanging="14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D8A92"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rPr>
        <w:rFonts w:cs="Intel Clear"/>
      </w:rPr>
    </w:pPr>
    <w:r w:rsidRPr="00F97B45">
      <w:rPr>
        <w:rFonts w:cs="Intel Clear"/>
        <w:noProof/>
      </w:rPr>
      <w:drawing>
        <wp:anchor distT="0" distB="0" distL="114300" distR="114300" simplePos="0" relativeHeight="251678720" behindDoc="1" locked="0" layoutInCell="1" allowOverlap="1" wp14:anchorId="5695191A" wp14:editId="30F0EECF">
          <wp:simplePos x="0" y="0"/>
          <wp:positionH relativeFrom="page">
            <wp:posOffset>5848350</wp:posOffset>
          </wp:positionH>
          <wp:positionV relativeFrom="page">
            <wp:posOffset>662959</wp:posOffset>
          </wp:positionV>
          <wp:extent cx="918210" cy="358101"/>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03A9BAF1" w14:textId="77777777" w:rsidR="00A160C2" w:rsidRPr="00F97B45" w:rsidRDefault="00A160C2" w:rsidP="00996FE6">
    <w:pPr>
      <w:pStyle w:val="Header"/>
      <w:tabs>
        <w:tab w:val="clear" w:pos="4320"/>
        <w:tab w:val="clear" w:pos="8640"/>
        <w:tab w:val="center" w:pos="3290"/>
      </w:tabs>
      <w:spacing w:before="40" w:line="160" w:lineRule="atLeast"/>
      <w:ind w:hanging="1440"/>
      <w:rPr>
        <w:rFonts w:cs="Intel Clear"/>
      </w:rPr>
    </w:pPr>
  </w:p>
  <w:p w14:paraId="21754FFF" w14:textId="77777777" w:rsidR="00A160C2" w:rsidRPr="00F97B45" w:rsidRDefault="00A160C2" w:rsidP="00996FE6">
    <w:pPr>
      <w:pStyle w:val="Header"/>
      <w:tabs>
        <w:tab w:val="clear" w:pos="4320"/>
        <w:tab w:val="clear" w:pos="8640"/>
        <w:tab w:val="center" w:pos="3290"/>
      </w:tabs>
      <w:spacing w:before="40" w:line="160" w:lineRule="atLeast"/>
      <w:ind w:hanging="1440"/>
      <w:rPr>
        <w:rFonts w:cs="Intel Cle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1E606" w14:textId="77777777" w:rsidR="00A160C2" w:rsidRPr="001B3F31" w:rsidRDefault="00A160C2" w:rsidP="001F766A">
    <w:pPr>
      <w:pStyle w:val="Header"/>
      <w:tabs>
        <w:tab w:val="clear" w:pos="8640"/>
      </w:tabs>
      <w:ind w:right="-110"/>
      <w:jc w:val="right"/>
    </w:pPr>
  </w:p>
  <w:p w14:paraId="22527908" w14:textId="77777777" w:rsidR="00A160C2" w:rsidRPr="001B3F31" w:rsidRDefault="0064018B" w:rsidP="001F766A">
    <w:pPr>
      <w:pStyle w:val="Header"/>
      <w:tabs>
        <w:tab w:val="clear" w:pos="8640"/>
      </w:tabs>
      <w:ind w:right="-110"/>
      <w:jc w:val="right"/>
    </w:pPr>
    <w:r>
      <w:rPr>
        <w:noProof/>
      </w:rPr>
      <w:drawing>
        <wp:anchor distT="0" distB="0" distL="114300" distR="114300" simplePos="0" relativeHeight="251676672" behindDoc="1" locked="0" layoutInCell="1" allowOverlap="1" wp14:anchorId="26065869" wp14:editId="5C7A8C7C">
          <wp:simplePos x="0" y="0"/>
          <wp:positionH relativeFrom="page">
            <wp:posOffset>5486400</wp:posOffset>
          </wp:positionH>
          <wp:positionV relativeFrom="page">
            <wp:posOffset>725805</wp:posOffset>
          </wp:positionV>
          <wp:extent cx="1353820" cy="528955"/>
          <wp:effectExtent l="0" t="0" r="0" b="4445"/>
          <wp:wrapNone/>
          <wp:docPr id="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53820" cy="528955"/>
                  </a:xfrm>
                  <a:prstGeom prst="rect">
                    <a:avLst/>
                  </a:prstGeom>
                </pic:spPr>
              </pic:pic>
            </a:graphicData>
          </a:graphic>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E8D1F" w14:textId="77777777" w:rsidR="006950E1" w:rsidRDefault="006950E1" w:rsidP="00296CDE">
    <w:pPr>
      <w:pStyle w:val="Header"/>
      <w:tabs>
        <w:tab w:val="clear" w:pos="4320"/>
        <w:tab w:val="clear" w:pos="8640"/>
        <w:tab w:val="center" w:pos="3290"/>
        <w:tab w:val="right" w:pos="7900"/>
      </w:tabs>
      <w:spacing w:before="40" w:line="160" w:lineRule="atLeast"/>
      <w:ind w:left="20" w:right="60" w:hanging="1320"/>
      <w:jc w:val="right"/>
    </w:pPr>
    <w:r>
      <w:rPr>
        <w:noProof/>
      </w:rPr>
      <w:drawing>
        <wp:anchor distT="0" distB="0" distL="114300" distR="114300" simplePos="0" relativeHeight="251682816" behindDoc="1" locked="0" layoutInCell="1" allowOverlap="1" wp14:anchorId="50613D3F" wp14:editId="3D7782A3">
          <wp:simplePos x="0" y="0"/>
          <wp:positionH relativeFrom="page">
            <wp:posOffset>914400</wp:posOffset>
          </wp:positionH>
          <wp:positionV relativeFrom="page">
            <wp:posOffset>662701</wp:posOffset>
          </wp:positionV>
          <wp:extent cx="914400" cy="356616"/>
          <wp:effectExtent l="0" t="0" r="0" b="5715"/>
          <wp:wrapNone/>
          <wp:docPr id="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14:paraId="71985839" w14:textId="77777777" w:rsidR="006950E1" w:rsidRDefault="006950E1"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E9825" w14:textId="77777777" w:rsidR="006950E1" w:rsidRPr="00F414E8" w:rsidRDefault="006950E1">
    <w:pPr>
      <w:pStyle w:val="Header"/>
      <w:tabs>
        <w:tab w:val="clear" w:pos="4320"/>
        <w:tab w:val="clear" w:pos="8640"/>
        <w:tab w:val="center" w:pos="3290"/>
        <w:tab w:val="right" w:pos="7900"/>
      </w:tabs>
      <w:spacing w:before="40" w:line="160" w:lineRule="atLeast"/>
      <w:ind w:left="20" w:right="60" w:hanging="1320"/>
    </w:pPr>
    <w:r w:rsidRPr="00F414E8">
      <w:rPr>
        <w:noProof/>
      </w:rPr>
      <w:drawing>
        <wp:anchor distT="0" distB="0" distL="114300" distR="114300" simplePos="0" relativeHeight="251680768" behindDoc="1" locked="0" layoutInCell="1" allowOverlap="1" wp14:anchorId="2CDB7E82" wp14:editId="7B910C27">
          <wp:simplePos x="0" y="0"/>
          <wp:positionH relativeFrom="page">
            <wp:posOffset>5848350</wp:posOffset>
          </wp:positionH>
          <wp:positionV relativeFrom="page">
            <wp:posOffset>662959</wp:posOffset>
          </wp:positionV>
          <wp:extent cx="918210" cy="358101"/>
          <wp:effectExtent l="0" t="0" r="0" b="4445"/>
          <wp:wrapNone/>
          <wp:docPr id="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5D4FBA0D" w14:textId="78D14325" w:rsidR="006950E1" w:rsidRPr="00F414E8" w:rsidRDefault="006950E1" w:rsidP="00067C3F">
    <w:pPr>
      <w:pStyle w:val="Header"/>
      <w:tabs>
        <w:tab w:val="clear" w:pos="4320"/>
        <w:tab w:val="clear" w:pos="8640"/>
        <w:tab w:val="center" w:pos="3290"/>
        <w:tab w:val="right" w:pos="7900"/>
      </w:tabs>
      <w:spacing w:before="40" w:line="160" w:lineRule="atLeast"/>
      <w:ind w:right="60"/>
    </w:pPr>
    <w:del w:id="43" w:author="Larson-Kangas, Jessica" w:date="2020-02-19T11:58:00Z">
      <w:r w:rsidRPr="00F414E8" w:rsidDel="006950E1">
        <w:rPr>
          <w:noProof/>
        </w:rPr>
        <w:fldChar w:fldCharType="begin"/>
      </w:r>
      <w:r w:rsidRPr="00F414E8" w:rsidDel="006950E1">
        <w:rPr>
          <w:noProof/>
        </w:rPr>
        <w:delInstrText xml:space="preserve"> STYLEREF  "Heading 1"  \* MERGEFORMAT </w:delInstrText>
      </w:r>
      <w:r w:rsidRPr="00F414E8" w:rsidDel="006950E1">
        <w:rPr>
          <w:noProof/>
        </w:rPr>
        <w:fldChar w:fldCharType="separate"/>
      </w:r>
      <w:r w:rsidRPr="00F414E8" w:rsidDel="006950E1">
        <w:rPr>
          <w:noProof/>
        </w:rPr>
        <w:fldChar w:fldCharType="end"/>
      </w:r>
    </w:del>
  </w:p>
  <w:p w14:paraId="56A1733E" w14:textId="77777777" w:rsidR="006950E1" w:rsidRPr="00F414E8" w:rsidRDefault="006950E1" w:rsidP="00F12860">
    <w:pPr>
      <w:pStyle w:val="Header"/>
      <w:tabs>
        <w:tab w:val="clear" w:pos="4320"/>
        <w:tab w:val="clear" w:pos="8640"/>
        <w:tab w:val="center" w:pos="3290"/>
      </w:tabs>
      <w:spacing w:before="40" w:line="160" w:lineRule="atLeast"/>
      <w:ind w:left="20" w:right="60" w:hanging="1320"/>
    </w:pPr>
  </w:p>
  <w:p w14:paraId="0ACEE84B" w14:textId="77777777" w:rsidR="006950E1" w:rsidRPr="00F414E8" w:rsidRDefault="006950E1" w:rsidP="00F12860">
    <w:pPr>
      <w:pStyle w:val="Header"/>
      <w:tabs>
        <w:tab w:val="clear" w:pos="4320"/>
        <w:tab w:val="clear" w:pos="8640"/>
        <w:tab w:val="center" w:pos="3290"/>
      </w:tabs>
      <w:spacing w:before="40" w:line="160" w:lineRule="atLeast"/>
      <w:ind w:left="20" w:right="60" w:hanging="13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B0C60"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drawing>
        <wp:anchor distT="0" distB="0" distL="114300" distR="114300" simplePos="0" relativeHeight="251672576" behindDoc="1" locked="0" layoutInCell="1" allowOverlap="1" wp14:anchorId="068C2696" wp14:editId="49B10A0E">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686A41B" w14:textId="7B7EC837"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fldChar w:fldCharType="begin"/>
    </w:r>
    <w:r w:rsidRPr="00F97B45">
      <w:rPr>
        <w:rFonts w:cs="Intel Clear"/>
        <w:noProof/>
      </w:rPr>
      <w:instrText xml:space="preserve"> STYLEREF  "Heading 1"  \* MERGEFORMAT </w:instrText>
    </w:r>
    <w:r w:rsidRPr="00F97B45">
      <w:rPr>
        <w:rFonts w:cs="Intel Clear"/>
        <w:noProof/>
      </w:rPr>
      <w:fldChar w:fldCharType="separate"/>
    </w:r>
    <w:r w:rsidR="00067C3F">
      <w:rPr>
        <w:rFonts w:cs="Intel Clear"/>
        <w:noProof/>
      </w:rPr>
      <w:t>Document Revision History</w:t>
    </w:r>
    <w:r w:rsidRPr="00F97B45">
      <w:rPr>
        <w:rFonts w:cs="Intel Clear"/>
        <w:noProof/>
      </w:rPr>
      <w:fldChar w:fldCharType="end"/>
    </w:r>
  </w:p>
  <w:p w14:paraId="7652627E"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p>
  <w:p w14:paraId="51996EF0"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B5D0F" w14:textId="77777777" w:rsidR="00A160C2" w:rsidRDefault="00A160C2" w:rsidP="00996FE6">
    <w:pPr>
      <w:pStyle w:val="Header"/>
      <w:tabs>
        <w:tab w:val="clear" w:pos="4320"/>
        <w:tab w:val="clear" w:pos="8640"/>
        <w:tab w:val="center" w:pos="3290"/>
        <w:tab w:val="right" w:pos="7900"/>
      </w:tabs>
      <w:spacing w:before="40" w:line="160" w:lineRule="atLeast"/>
      <w:ind w:hanging="1440"/>
    </w:pPr>
    <w:r>
      <w:rPr>
        <w:noProof/>
      </w:rPr>
      <w:drawing>
        <wp:anchor distT="0" distB="0" distL="114300" distR="114300" simplePos="0" relativeHeight="251673600" behindDoc="1" locked="0" layoutInCell="1" allowOverlap="1" wp14:anchorId="27DB9274" wp14:editId="2D8E3E0A">
          <wp:simplePos x="0" y="0"/>
          <wp:positionH relativeFrom="page">
            <wp:posOffset>5848350</wp:posOffset>
          </wp:positionH>
          <wp:positionV relativeFrom="page">
            <wp:posOffset>662959</wp:posOffset>
          </wp:positionV>
          <wp:extent cx="918210" cy="358101"/>
          <wp:effectExtent l="0" t="0" r="0" b="444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6E7DDE17" w14:textId="5F73DEA3" w:rsidR="00A160C2" w:rsidRDefault="00A160C2" w:rsidP="00996FE6">
    <w:pPr>
      <w:pStyle w:val="Header"/>
      <w:tabs>
        <w:tab w:val="clear" w:pos="4320"/>
        <w:tab w:val="clear" w:pos="8640"/>
        <w:tab w:val="center" w:pos="3290"/>
        <w:tab w:val="right" w:pos="7900"/>
      </w:tabs>
      <w:spacing w:before="40" w:line="160" w:lineRule="atLeast"/>
      <w:ind w:hanging="1440"/>
    </w:pPr>
    <w:r>
      <w:rPr>
        <w:noProof/>
      </w:rPr>
      <w:fldChar w:fldCharType="begin"/>
    </w:r>
    <w:r>
      <w:rPr>
        <w:noProof/>
      </w:rPr>
      <w:instrText xml:space="preserve"> STYLEREF  "Heading 1"  \* MERGEFORMAT </w:instrText>
    </w:r>
    <w:r>
      <w:rPr>
        <w:noProof/>
      </w:rPr>
      <w:fldChar w:fldCharType="separate"/>
    </w:r>
    <w:r w:rsidR="00397635">
      <w:rPr>
        <w:noProof/>
      </w:rPr>
      <w:t>Document Revision History</w:t>
    </w:r>
    <w:r>
      <w:rPr>
        <w:noProof/>
      </w:rPr>
      <w:fldChar w:fldCharType="end"/>
    </w:r>
  </w:p>
  <w:p w14:paraId="6DBE09CB" w14:textId="77777777" w:rsidR="00A160C2" w:rsidRDefault="00A160C2" w:rsidP="00996FE6">
    <w:pPr>
      <w:pStyle w:val="Header"/>
      <w:tabs>
        <w:tab w:val="clear" w:pos="4320"/>
        <w:tab w:val="clear" w:pos="8640"/>
        <w:tab w:val="center" w:pos="3290"/>
      </w:tabs>
      <w:spacing w:before="40" w:line="160" w:lineRule="atLeast"/>
      <w:ind w:hanging="1440"/>
    </w:pPr>
  </w:p>
  <w:p w14:paraId="2E8AB140" w14:textId="77777777" w:rsidR="00A160C2" w:rsidRDefault="00A160C2" w:rsidP="00996FE6">
    <w:pPr>
      <w:pStyle w:val="Header"/>
      <w:tabs>
        <w:tab w:val="clear" w:pos="4320"/>
        <w:tab w:val="clear" w:pos="8640"/>
        <w:tab w:val="center" w:pos="3290"/>
      </w:tabs>
      <w:spacing w:before="40" w:line="160" w:lineRule="atLeast"/>
      <w:ind w:hanging="144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66A1A" w14:textId="77777777" w:rsidR="00A160C2" w:rsidRPr="001B3F31" w:rsidRDefault="00A160C2" w:rsidP="001F766A">
    <w:pPr>
      <w:pStyle w:val="Header"/>
      <w:tabs>
        <w:tab w:val="clear" w:pos="8640"/>
      </w:tabs>
      <w:ind w:right="-110"/>
      <w:jc w:val="right"/>
    </w:pPr>
    <w:r>
      <w:rPr>
        <w:noProof/>
      </w:rPr>
      <w:drawing>
        <wp:anchor distT="0" distB="0" distL="114300" distR="114300" simplePos="0" relativeHeight="251674624" behindDoc="1" locked="0" layoutInCell="1" allowOverlap="1" wp14:anchorId="44EECD90" wp14:editId="1850F58A">
          <wp:simplePos x="0" y="0"/>
          <wp:positionH relativeFrom="page">
            <wp:posOffset>5934075</wp:posOffset>
          </wp:positionH>
          <wp:positionV relativeFrom="page">
            <wp:posOffset>558800</wp:posOffset>
          </wp:positionV>
          <wp:extent cx="914400" cy="615218"/>
          <wp:effectExtent l="0" t="0" r="0" b="0"/>
          <wp:wrapNone/>
          <wp:docPr id="3"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50E1330C" w14:textId="77777777" w:rsidR="00A160C2" w:rsidRPr="001B3F31" w:rsidRDefault="00A160C2" w:rsidP="001F766A">
    <w:pPr>
      <w:pStyle w:val="Header"/>
      <w:tabs>
        <w:tab w:val="clear" w:pos="8640"/>
      </w:tabs>
      <w:ind w:right="-11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4BE8"/>
    <w:multiLevelType w:val="multilevel"/>
    <w:tmpl w:val="3E8E4098"/>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1" w15:restartNumberingAfterBreak="0">
    <w:nsid w:val="0A935C5D"/>
    <w:multiLevelType w:val="multilevel"/>
    <w:tmpl w:val="CB4E17B0"/>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EEC1A10"/>
    <w:multiLevelType w:val="hybridMultilevel"/>
    <w:tmpl w:val="1EBA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B182E"/>
    <w:multiLevelType w:val="hybridMultilevel"/>
    <w:tmpl w:val="D1E4A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34ACD"/>
    <w:multiLevelType w:val="multilevel"/>
    <w:tmpl w:val="3F448232"/>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5" w15:restartNumberingAfterBreak="0">
    <w:nsid w:val="20A63BA9"/>
    <w:multiLevelType w:val="singleLevel"/>
    <w:tmpl w:val="B22E2CCC"/>
    <w:lvl w:ilvl="0">
      <w:start w:val="1"/>
      <w:numFmt w:val="bullet"/>
      <w:pStyle w:val="CellBodyBulletSub"/>
      <w:lvlText w:val=""/>
      <w:lvlJc w:val="left"/>
      <w:pPr>
        <w:tabs>
          <w:tab w:val="num" w:pos="936"/>
        </w:tabs>
        <w:ind w:left="0" w:firstLine="216"/>
      </w:pPr>
      <w:rPr>
        <w:rFonts w:ascii="Symbol" w:hAnsi="Symbol" w:hint="default"/>
      </w:rPr>
    </w:lvl>
  </w:abstractNum>
  <w:abstractNum w:abstractNumId="6" w15:restartNumberingAfterBreak="0">
    <w:nsid w:val="220257FD"/>
    <w:multiLevelType w:val="multilevel"/>
    <w:tmpl w:val="9614EF32"/>
    <w:name w:val="Titluri23"/>
    <w:lvl w:ilvl="0">
      <w:start w:val="1"/>
      <w:numFmt w:val="decimal"/>
      <w:pStyle w:val="Heading1"/>
      <w:lvlText w:val="%1.0"/>
      <w:lvlJc w:val="left"/>
      <w:pPr>
        <w:tabs>
          <w:tab w:val="num" w:pos="0"/>
        </w:tabs>
        <w:ind w:left="0" w:hanging="1440"/>
      </w:pPr>
      <w:rPr>
        <w:rFonts w:hint="default"/>
      </w:rPr>
    </w:lvl>
    <w:lvl w:ilvl="1">
      <w:start w:val="1"/>
      <w:numFmt w:val="decimal"/>
      <w:pStyle w:val="Heading2"/>
      <w:lvlText w:val="%1.%2"/>
      <w:lvlJc w:val="left"/>
      <w:pPr>
        <w:tabs>
          <w:tab w:val="num" w:pos="0"/>
        </w:tabs>
        <w:ind w:left="0" w:hanging="1440"/>
      </w:pPr>
      <w:rPr>
        <w:rFonts w:hint="default"/>
      </w:rPr>
    </w:lvl>
    <w:lvl w:ilvl="2">
      <w:start w:val="1"/>
      <w:numFmt w:val="decimal"/>
      <w:pStyle w:val="Heading3"/>
      <w:lvlText w:val="%1.%2.%3"/>
      <w:lvlJc w:val="left"/>
      <w:pPr>
        <w:tabs>
          <w:tab w:val="num" w:pos="0"/>
        </w:tabs>
        <w:ind w:left="0" w:hanging="1440"/>
      </w:pPr>
      <w:rPr>
        <w:rFonts w:hint="default"/>
      </w:rPr>
    </w:lvl>
    <w:lvl w:ilvl="3">
      <w:start w:val="1"/>
      <w:numFmt w:val="decimal"/>
      <w:pStyle w:val="Heading4"/>
      <w:lvlText w:val="%1.%2.%3.%4"/>
      <w:lvlJc w:val="left"/>
      <w:pPr>
        <w:tabs>
          <w:tab w:val="num" w:pos="0"/>
        </w:tabs>
        <w:ind w:left="0" w:hanging="1440"/>
      </w:pPr>
      <w:rPr>
        <w:rFonts w:hint="default"/>
      </w:rPr>
    </w:lvl>
    <w:lvl w:ilvl="4">
      <w:start w:val="1"/>
      <w:numFmt w:val="decimal"/>
      <w:pStyle w:val="Heading5"/>
      <w:lvlText w:val="%1.%2.%3.%4.%5"/>
      <w:lvlJc w:val="left"/>
      <w:pPr>
        <w:tabs>
          <w:tab w:val="num" w:pos="0"/>
        </w:tabs>
        <w:ind w:left="0" w:hanging="1440"/>
      </w:pPr>
      <w:rPr>
        <w:rFonts w:hint="default"/>
      </w:rPr>
    </w:lvl>
    <w:lvl w:ilvl="5">
      <w:start w:val="1"/>
      <w:numFmt w:val="upperLetter"/>
      <w:pStyle w:val="Heading6"/>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pStyle w:val="Heading8"/>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7" w15:restartNumberingAfterBreak="0">
    <w:nsid w:val="2446430F"/>
    <w:multiLevelType w:val="multilevel"/>
    <w:tmpl w:val="5F304368"/>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254C10DD"/>
    <w:multiLevelType w:val="multilevel"/>
    <w:tmpl w:val="228E0DC8"/>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D340DC"/>
    <w:multiLevelType w:val="multilevel"/>
    <w:tmpl w:val="7E0AB2A8"/>
    <w:name w:val="Titluri22"/>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pStyle w:val="Heading9"/>
      <w:lvlText w:val="%6.%7.%8.%9."/>
      <w:lvlJc w:val="left"/>
      <w:pPr>
        <w:tabs>
          <w:tab w:val="num" w:pos="0"/>
        </w:tabs>
        <w:ind w:left="0" w:hanging="1440"/>
      </w:pPr>
      <w:rPr>
        <w:rFonts w:hint="default"/>
      </w:rPr>
    </w:lvl>
  </w:abstractNum>
  <w:abstractNum w:abstractNumId="10" w15:restartNumberingAfterBreak="0">
    <w:nsid w:val="3A8139B2"/>
    <w:multiLevelType w:val="multilevel"/>
    <w:tmpl w:val="40B61B5A"/>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1" w15:restartNumberingAfterBreak="0">
    <w:nsid w:val="3D2567EC"/>
    <w:multiLevelType w:val="multilevel"/>
    <w:tmpl w:val="B2A60AFA"/>
    <w:lvl w:ilvl="0">
      <w:start w:val="1"/>
      <w:numFmt w:val="none"/>
      <w:pStyle w:val="Rule"/>
      <w:lvlText w:val="RUL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49225A5B"/>
    <w:multiLevelType w:val="hybridMultilevel"/>
    <w:tmpl w:val="DE6213FA"/>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A3487A"/>
    <w:multiLevelType w:val="singleLevel"/>
    <w:tmpl w:val="0234F2B6"/>
    <w:lvl w:ilvl="0">
      <w:start w:val="1"/>
      <w:numFmt w:val="bullet"/>
      <w:pStyle w:val="CellBodyBullet"/>
      <w:lvlText w:val=""/>
      <w:lvlJc w:val="left"/>
      <w:pPr>
        <w:tabs>
          <w:tab w:val="num" w:pos="360"/>
        </w:tabs>
        <w:ind w:left="120" w:hanging="120"/>
      </w:pPr>
      <w:rPr>
        <w:rFonts w:ascii="Symbol" w:hAnsi="Symbol" w:hint="default"/>
      </w:rPr>
    </w:lvl>
  </w:abstractNum>
  <w:abstractNum w:abstractNumId="14" w15:restartNumberingAfterBreak="0">
    <w:nsid w:val="4E3E601F"/>
    <w:multiLevelType w:val="hybridMultilevel"/>
    <w:tmpl w:val="47BC7EA0"/>
    <w:lvl w:ilvl="0" w:tplc="FD0C54C8">
      <w:start w:val="1"/>
      <w:numFmt w:val="decimal"/>
      <w:pStyle w:val="TableLabel"/>
      <w:suff w:val="space"/>
      <w:lvlText w:val="Table %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C2CD5"/>
    <w:multiLevelType w:val="multilevel"/>
    <w:tmpl w:val="CE82D9C8"/>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16" w15:restartNumberingAfterBreak="0">
    <w:nsid w:val="53925564"/>
    <w:multiLevelType w:val="singleLevel"/>
    <w:tmpl w:val="9A7CF00A"/>
    <w:lvl w:ilvl="0">
      <w:start w:val="1"/>
      <w:numFmt w:val="bullet"/>
      <w:pStyle w:val="Bullet"/>
      <w:lvlText w:val=""/>
      <w:lvlJc w:val="left"/>
      <w:pPr>
        <w:tabs>
          <w:tab w:val="num" w:pos="360"/>
        </w:tabs>
        <w:ind w:left="216" w:hanging="216"/>
      </w:pPr>
      <w:rPr>
        <w:rFonts w:ascii="Symbol" w:hAnsi="Symbol" w:hint="default"/>
      </w:rPr>
    </w:lvl>
  </w:abstractNum>
  <w:abstractNum w:abstractNumId="17" w15:restartNumberingAfterBreak="0">
    <w:nsid w:val="54BE32D3"/>
    <w:multiLevelType w:val="singleLevel"/>
    <w:tmpl w:val="5DB2EB26"/>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5FB52CF"/>
    <w:multiLevelType w:val="singleLevel"/>
    <w:tmpl w:val="6F8004B8"/>
    <w:lvl w:ilvl="0">
      <w:start w:val="1"/>
      <w:numFmt w:val="bullet"/>
      <w:pStyle w:val="BulletSub"/>
      <w:lvlText w:val=""/>
      <w:lvlJc w:val="left"/>
      <w:pPr>
        <w:tabs>
          <w:tab w:val="num" w:pos="1080"/>
        </w:tabs>
        <w:ind w:left="720" w:hanging="360"/>
      </w:pPr>
      <w:rPr>
        <w:rFonts w:ascii="Symbol" w:hAnsi="Symbol" w:hint="default"/>
      </w:rPr>
    </w:lvl>
  </w:abstractNum>
  <w:abstractNum w:abstractNumId="19" w15:restartNumberingAfterBreak="0">
    <w:nsid w:val="564428E2"/>
    <w:multiLevelType w:val="hybridMultilevel"/>
    <w:tmpl w:val="7E225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FD334B"/>
    <w:multiLevelType w:val="hybridMultilevel"/>
    <w:tmpl w:val="EC18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7B2809"/>
    <w:multiLevelType w:val="multilevel"/>
    <w:tmpl w:val="E8E685CA"/>
    <w:lvl w:ilvl="0">
      <w:start w:val="1"/>
      <w:numFmt w:val="none"/>
      <w:pStyle w:val="NotesTable"/>
      <w:lvlText w:val="NOTES:"/>
      <w:lvlJc w:val="left"/>
      <w:pPr>
        <w:tabs>
          <w:tab w:val="num" w:pos="720"/>
        </w:tabs>
        <w:ind w:left="360" w:hanging="360"/>
      </w:pPr>
      <w:rPr>
        <w:rFonts w:ascii="Verdana" w:hAnsi="Verdana" w:hint="default"/>
        <w:b/>
        <w:i w:val="0"/>
        <w:caps/>
        <w:sz w:val="16"/>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3" w15:restartNumberingAfterBreak="0">
    <w:nsid w:val="5F66048F"/>
    <w:multiLevelType w:val="multilevel"/>
    <w:tmpl w:val="9F24A768"/>
    <w:name w:val="Titluri"/>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pStyle w:val="Heading7"/>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24" w15:restartNumberingAfterBreak="0">
    <w:nsid w:val="6635598C"/>
    <w:multiLevelType w:val="multilevel"/>
    <w:tmpl w:val="1D8CE268"/>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462A22"/>
    <w:multiLevelType w:val="singleLevel"/>
    <w:tmpl w:val="3EB046F6"/>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5894765"/>
    <w:multiLevelType w:val="multilevel"/>
    <w:tmpl w:val="C8862F2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7" w15:restartNumberingAfterBreak="0">
    <w:nsid w:val="7807715A"/>
    <w:multiLevelType w:val="multilevel"/>
    <w:tmpl w:val="ED2A000A"/>
    <w:styleLink w:val="Heading3Bullet"/>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8537CA"/>
    <w:multiLevelType w:val="multilevel"/>
    <w:tmpl w:val="4870549C"/>
    <w:styleLink w:val="Heading2Bullet"/>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8"/>
  </w:num>
  <w:num w:numId="5">
    <w:abstractNumId w:val="17"/>
  </w:num>
  <w:num w:numId="6">
    <w:abstractNumId w:val="26"/>
  </w:num>
  <w:num w:numId="7">
    <w:abstractNumId w:val="8"/>
  </w:num>
  <w:num w:numId="8">
    <w:abstractNumId w:val="13"/>
  </w:num>
  <w:num w:numId="9">
    <w:abstractNumId w:val="5"/>
  </w:num>
  <w:num w:numId="10">
    <w:abstractNumId w:val="12"/>
  </w:num>
  <w:num w:numId="11">
    <w:abstractNumId w:val="28"/>
  </w:num>
  <w:num w:numId="12">
    <w:abstractNumId w:val="27"/>
  </w:num>
  <w:num w:numId="13">
    <w:abstractNumId w:val="0"/>
  </w:num>
  <w:num w:numId="14">
    <w:abstractNumId w:val="1"/>
  </w:num>
  <w:num w:numId="15">
    <w:abstractNumId w:val="10"/>
  </w:num>
  <w:num w:numId="16">
    <w:abstractNumId w:val="7"/>
  </w:num>
  <w:num w:numId="17">
    <w:abstractNumId w:val="21"/>
  </w:num>
  <w:num w:numId="18">
    <w:abstractNumId w:val="24"/>
  </w:num>
  <w:num w:numId="19">
    <w:abstractNumId w:val="14"/>
  </w:num>
  <w:num w:numId="20">
    <w:abstractNumId w:val="25"/>
  </w:num>
  <w:num w:numId="21">
    <w:abstractNumId w:val="22"/>
  </w:num>
  <w:num w:numId="22">
    <w:abstractNumId w:val="11"/>
  </w:num>
  <w:num w:numId="23">
    <w:abstractNumId w:val="11"/>
  </w:num>
  <w:num w:numId="24">
    <w:abstractNumId w:val="0"/>
    <w:lvlOverride w:ilvl="0">
      <w:lvl w:ilvl="0">
        <w:start w:val="1"/>
        <w:numFmt w:val="decimal"/>
        <w:lvlText w:val="%1.0"/>
        <w:lvlJc w:val="left"/>
        <w:pPr>
          <w:tabs>
            <w:tab w:val="num" w:pos="0"/>
          </w:tabs>
          <w:ind w:left="0" w:hanging="1300"/>
        </w:pPr>
        <w:rPr>
          <w:rFonts w:hint="default"/>
        </w:rPr>
      </w:lvl>
    </w:lvlOverride>
    <w:lvlOverride w:ilvl="1">
      <w:lvl w:ilvl="1">
        <w:start w:val="1"/>
        <w:numFmt w:val="decimal"/>
        <w:lvlText w:val="%1.%2"/>
        <w:lvlJc w:val="left"/>
        <w:pPr>
          <w:tabs>
            <w:tab w:val="num" w:pos="0"/>
          </w:tabs>
          <w:ind w:left="0" w:hanging="1300"/>
        </w:pPr>
        <w:rPr>
          <w:rFonts w:hint="default"/>
        </w:rPr>
      </w:lvl>
    </w:lvlOverride>
    <w:lvlOverride w:ilvl="2">
      <w:lvl w:ilvl="2">
        <w:start w:val="1"/>
        <w:numFmt w:val="decimal"/>
        <w:lvlText w:val="%1.%2.%3"/>
        <w:lvlJc w:val="left"/>
        <w:pPr>
          <w:tabs>
            <w:tab w:val="num" w:pos="0"/>
          </w:tabs>
          <w:ind w:left="0" w:hanging="1300"/>
        </w:pPr>
        <w:rPr>
          <w:rFonts w:hint="default"/>
        </w:rPr>
      </w:lvl>
    </w:lvlOverride>
    <w:lvlOverride w:ilvl="3">
      <w:lvl w:ilvl="3">
        <w:start w:val="1"/>
        <w:numFmt w:val="decimal"/>
        <w:lvlText w:val="%1.%2.%3.%4"/>
        <w:lvlJc w:val="left"/>
        <w:pPr>
          <w:tabs>
            <w:tab w:val="num" w:pos="500"/>
          </w:tabs>
          <w:ind w:left="0" w:hanging="1300"/>
        </w:pPr>
        <w:rPr>
          <w:rFonts w:hint="default"/>
        </w:rPr>
      </w:lvl>
    </w:lvlOverride>
    <w:lvlOverride w:ilvl="4">
      <w:lvl w:ilvl="4">
        <w:start w:val="1"/>
        <w:numFmt w:val="decimal"/>
        <w:lvlText w:val="%1.%2.%3.%4.%5"/>
        <w:lvlJc w:val="left"/>
        <w:pPr>
          <w:tabs>
            <w:tab w:val="num" w:pos="860"/>
          </w:tabs>
          <w:ind w:left="0" w:hanging="1300"/>
        </w:pPr>
        <w:rPr>
          <w:rFonts w:hint="default"/>
        </w:rPr>
      </w:lvl>
    </w:lvlOverride>
    <w:lvlOverride w:ilvl="5">
      <w:lvl w:ilvl="5">
        <w:start w:val="1"/>
        <w:numFmt w:val="upperLetter"/>
        <w:suff w:val="space"/>
        <w:lvlText w:val="Appendix %6."/>
        <w:lvlJc w:val="left"/>
        <w:pPr>
          <w:ind w:left="1436" w:hanging="936"/>
        </w:pPr>
        <w:rPr>
          <w:rFonts w:hint="default"/>
        </w:rPr>
      </w:lvl>
    </w:lvlOverride>
    <w:lvlOverride w:ilvl="6">
      <w:lvl w:ilvl="6">
        <w:start w:val="1"/>
        <w:numFmt w:val="decimal"/>
        <w:lvlText w:val="%1.%2.%3.%4.%5.%6.%7."/>
        <w:lvlJc w:val="left"/>
        <w:pPr>
          <w:tabs>
            <w:tab w:val="num" w:pos="1940"/>
          </w:tabs>
          <w:ind w:left="1940" w:hanging="1080"/>
        </w:pPr>
        <w:rPr>
          <w:rFonts w:hint="default"/>
        </w:rPr>
      </w:lvl>
    </w:lvlOverride>
    <w:lvlOverride w:ilvl="7">
      <w:lvl w:ilvl="7">
        <w:start w:val="1"/>
        <w:numFmt w:val="decimal"/>
        <w:lvlText w:val="%1.%2.%3.%4.%5.%6.%7.%8."/>
        <w:lvlJc w:val="left"/>
        <w:pPr>
          <w:tabs>
            <w:tab w:val="num" w:pos="2444"/>
          </w:tabs>
          <w:ind w:left="2444" w:hanging="1224"/>
        </w:pPr>
        <w:rPr>
          <w:rFonts w:hint="default"/>
        </w:rPr>
      </w:lvl>
    </w:lvlOverride>
    <w:lvlOverride w:ilvl="8">
      <w:lvl w:ilvl="8">
        <w:start w:val="1"/>
        <w:numFmt w:val="decimal"/>
        <w:lvlText w:val="%1.%2.%3.%4.%5.%6.%7.%8.%9."/>
        <w:lvlJc w:val="left"/>
        <w:pPr>
          <w:tabs>
            <w:tab w:val="num" w:pos="3020"/>
          </w:tabs>
          <w:ind w:left="3020" w:hanging="1440"/>
        </w:pPr>
        <w:rPr>
          <w:rFonts w:hint="default"/>
        </w:rPr>
      </w:lvl>
    </w:lvlOverride>
  </w:num>
  <w:num w:numId="25">
    <w:abstractNumId w:val="4"/>
  </w:num>
  <w:num w:numId="26">
    <w:abstractNumId w:val="0"/>
    <w:lvlOverride w:ilvl="0">
      <w:lvl w:ilvl="0">
        <w:start w:val="1"/>
        <w:numFmt w:val="decimal"/>
        <w:lvlText w:val="%1.0"/>
        <w:lvlJc w:val="left"/>
        <w:pPr>
          <w:tabs>
            <w:tab w:val="num" w:pos="0"/>
          </w:tabs>
          <w:ind w:left="0" w:hanging="1440"/>
        </w:pPr>
        <w:rPr>
          <w:rFonts w:hint="default"/>
        </w:rPr>
      </w:lvl>
    </w:lvlOverride>
    <w:lvlOverride w:ilvl="1">
      <w:lvl w:ilvl="1">
        <w:start w:val="1"/>
        <w:numFmt w:val="decimal"/>
        <w:lvlText w:val="%1.%2"/>
        <w:lvlJc w:val="left"/>
        <w:pPr>
          <w:tabs>
            <w:tab w:val="num" w:pos="0"/>
          </w:tabs>
          <w:ind w:left="0" w:hanging="1440"/>
        </w:pPr>
        <w:rPr>
          <w:rFonts w:hint="default"/>
        </w:rPr>
      </w:lvl>
    </w:lvlOverride>
    <w:lvlOverride w:ilvl="2">
      <w:lvl w:ilvl="2">
        <w:start w:val="1"/>
        <w:numFmt w:val="decimal"/>
        <w:lvlText w:val="%1.%2.%3"/>
        <w:lvlJc w:val="left"/>
        <w:pPr>
          <w:tabs>
            <w:tab w:val="num" w:pos="0"/>
          </w:tabs>
          <w:ind w:left="0" w:hanging="1440"/>
        </w:pPr>
        <w:rPr>
          <w:rFonts w:hint="default"/>
        </w:rPr>
      </w:lvl>
    </w:lvlOverride>
    <w:lvlOverride w:ilvl="3">
      <w:lvl w:ilvl="3">
        <w:start w:val="1"/>
        <w:numFmt w:val="decimal"/>
        <w:lvlText w:val="%1.%2.%3.%4"/>
        <w:lvlJc w:val="left"/>
        <w:pPr>
          <w:tabs>
            <w:tab w:val="num" w:pos="0"/>
          </w:tabs>
          <w:ind w:left="0" w:hanging="1440"/>
        </w:pPr>
        <w:rPr>
          <w:rFonts w:hint="default"/>
        </w:rPr>
      </w:lvl>
    </w:lvlOverride>
    <w:lvlOverride w:ilvl="4">
      <w:lvl w:ilvl="4">
        <w:start w:val="1"/>
        <w:numFmt w:val="decimal"/>
        <w:lvlText w:val="%1.%2.%3.%4.%5"/>
        <w:lvlJc w:val="left"/>
        <w:pPr>
          <w:tabs>
            <w:tab w:val="num" w:pos="0"/>
          </w:tabs>
          <w:ind w:left="0" w:hanging="1440"/>
        </w:pPr>
        <w:rPr>
          <w:rFonts w:hint="default"/>
        </w:rPr>
      </w:lvl>
    </w:lvlOverride>
    <w:lvlOverride w:ilvl="5">
      <w:lvl w:ilvl="5">
        <w:start w:val="1"/>
        <w:numFmt w:val="upperLetter"/>
        <w:suff w:val="space"/>
        <w:lvlText w:val="Appendix %6."/>
        <w:lvlJc w:val="left"/>
        <w:pPr>
          <w:ind w:left="0" w:hanging="1440"/>
        </w:pPr>
        <w:rPr>
          <w:rFonts w:hint="default"/>
        </w:rPr>
      </w:lvl>
    </w:lvlOverride>
    <w:lvlOverride w:ilvl="6">
      <w:lvl w:ilvl="6">
        <w:start w:val="1"/>
        <w:numFmt w:val="decimal"/>
        <w:lvlText w:val="%6.%7."/>
        <w:lvlJc w:val="left"/>
        <w:pPr>
          <w:tabs>
            <w:tab w:val="num" w:pos="0"/>
          </w:tabs>
          <w:ind w:left="0" w:hanging="1440"/>
        </w:pPr>
        <w:rPr>
          <w:rFonts w:hint="default"/>
        </w:rPr>
      </w:lvl>
    </w:lvlOverride>
    <w:lvlOverride w:ilvl="7">
      <w:lvl w:ilvl="7">
        <w:start w:val="1"/>
        <w:numFmt w:val="decimal"/>
        <w:lvlText w:val="%6.%7.%8."/>
        <w:lvlJc w:val="left"/>
        <w:pPr>
          <w:tabs>
            <w:tab w:val="num" w:pos="0"/>
          </w:tabs>
          <w:ind w:left="0" w:hanging="1440"/>
        </w:pPr>
        <w:rPr>
          <w:rFonts w:hint="default"/>
        </w:rPr>
      </w:lvl>
    </w:lvlOverride>
    <w:lvlOverride w:ilvl="8">
      <w:lvl w:ilvl="8">
        <w:start w:val="1"/>
        <w:numFmt w:val="decimal"/>
        <w:lvlText w:val="%6.%7.%8.%9."/>
        <w:lvlJc w:val="left"/>
        <w:pPr>
          <w:tabs>
            <w:tab w:val="num" w:pos="0"/>
          </w:tabs>
          <w:ind w:left="0" w:hanging="1440"/>
        </w:pPr>
        <w:rPr>
          <w:rFonts w:hint="default"/>
        </w:rPr>
      </w:lvl>
    </w:lvlOverride>
  </w:num>
  <w:num w:numId="27">
    <w:abstractNumId w:val="23"/>
  </w:num>
  <w:num w:numId="28">
    <w:abstractNumId w:val="6"/>
  </w:num>
  <w:num w:numId="29">
    <w:abstractNumId w:val="9"/>
  </w:num>
  <w:num w:numId="30">
    <w:abstractNumId w:val="15"/>
  </w:num>
  <w:num w:numId="31">
    <w:abstractNumId w:val="19"/>
  </w:num>
  <w:num w:numId="32">
    <w:abstractNumId w:val="2"/>
  </w:num>
  <w:num w:numId="33">
    <w:abstractNumId w:val="3"/>
  </w:num>
  <w:num w:numId="34">
    <w:abstractNumId w:val="2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rson-Kangas, Jessica">
    <w15:presenceInfo w15:providerId="AD" w15:userId="S::jessica.larson-kangas@intel.com::d8f24a4c-be0a-42e4-937e-c8e4e28fa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93"/>
    <w:rsid w:val="0000049F"/>
    <w:rsid w:val="00005939"/>
    <w:rsid w:val="00007757"/>
    <w:rsid w:val="000111A8"/>
    <w:rsid w:val="00015A79"/>
    <w:rsid w:val="00015B09"/>
    <w:rsid w:val="00021379"/>
    <w:rsid w:val="00022571"/>
    <w:rsid w:val="00022729"/>
    <w:rsid w:val="00031D38"/>
    <w:rsid w:val="00037A53"/>
    <w:rsid w:val="00037B51"/>
    <w:rsid w:val="00045A5C"/>
    <w:rsid w:val="00052C2D"/>
    <w:rsid w:val="000539EA"/>
    <w:rsid w:val="000559C7"/>
    <w:rsid w:val="000616ED"/>
    <w:rsid w:val="00062B0B"/>
    <w:rsid w:val="000657ED"/>
    <w:rsid w:val="00067C3F"/>
    <w:rsid w:val="00071FA6"/>
    <w:rsid w:val="00074C61"/>
    <w:rsid w:val="00075A62"/>
    <w:rsid w:val="00075B03"/>
    <w:rsid w:val="0007633B"/>
    <w:rsid w:val="00076ED0"/>
    <w:rsid w:val="00082079"/>
    <w:rsid w:val="0008227F"/>
    <w:rsid w:val="000825C2"/>
    <w:rsid w:val="00082E33"/>
    <w:rsid w:val="000859FE"/>
    <w:rsid w:val="00090550"/>
    <w:rsid w:val="0009376F"/>
    <w:rsid w:val="000A01CA"/>
    <w:rsid w:val="000A0BEA"/>
    <w:rsid w:val="000A2994"/>
    <w:rsid w:val="000A5629"/>
    <w:rsid w:val="000A5C02"/>
    <w:rsid w:val="000A6933"/>
    <w:rsid w:val="000B28BD"/>
    <w:rsid w:val="000B3D52"/>
    <w:rsid w:val="000B45BE"/>
    <w:rsid w:val="000B4BA2"/>
    <w:rsid w:val="000B60AC"/>
    <w:rsid w:val="000C0B02"/>
    <w:rsid w:val="000C0B35"/>
    <w:rsid w:val="000C1E81"/>
    <w:rsid w:val="000C6CCE"/>
    <w:rsid w:val="000C6D00"/>
    <w:rsid w:val="000D0344"/>
    <w:rsid w:val="000D4F16"/>
    <w:rsid w:val="000E1EC8"/>
    <w:rsid w:val="000E5C47"/>
    <w:rsid w:val="000F48F9"/>
    <w:rsid w:val="000F7A58"/>
    <w:rsid w:val="001016D9"/>
    <w:rsid w:val="0011035A"/>
    <w:rsid w:val="001107EA"/>
    <w:rsid w:val="0012310B"/>
    <w:rsid w:val="0013193E"/>
    <w:rsid w:val="00131976"/>
    <w:rsid w:val="0013557C"/>
    <w:rsid w:val="00135B98"/>
    <w:rsid w:val="00135D8B"/>
    <w:rsid w:val="00136AF8"/>
    <w:rsid w:val="001426AC"/>
    <w:rsid w:val="00143401"/>
    <w:rsid w:val="00155DD2"/>
    <w:rsid w:val="00160CE3"/>
    <w:rsid w:val="0016146B"/>
    <w:rsid w:val="00163C35"/>
    <w:rsid w:val="00165A0E"/>
    <w:rsid w:val="00166DB3"/>
    <w:rsid w:val="00171ABC"/>
    <w:rsid w:val="001773B6"/>
    <w:rsid w:val="00183179"/>
    <w:rsid w:val="001831FC"/>
    <w:rsid w:val="00185CF4"/>
    <w:rsid w:val="001872E8"/>
    <w:rsid w:val="00194137"/>
    <w:rsid w:val="001A133F"/>
    <w:rsid w:val="001A3508"/>
    <w:rsid w:val="001A6ACA"/>
    <w:rsid w:val="001B3C71"/>
    <w:rsid w:val="001B3F31"/>
    <w:rsid w:val="001B7865"/>
    <w:rsid w:val="001C0F61"/>
    <w:rsid w:val="001C7BCB"/>
    <w:rsid w:val="001D0374"/>
    <w:rsid w:val="001D6503"/>
    <w:rsid w:val="001D7E36"/>
    <w:rsid w:val="001E212A"/>
    <w:rsid w:val="001E2800"/>
    <w:rsid w:val="001F766A"/>
    <w:rsid w:val="00200400"/>
    <w:rsid w:val="0020179C"/>
    <w:rsid w:val="002107E9"/>
    <w:rsid w:val="0021273D"/>
    <w:rsid w:val="00212AAE"/>
    <w:rsid w:val="00216A77"/>
    <w:rsid w:val="002212DF"/>
    <w:rsid w:val="0023141B"/>
    <w:rsid w:val="0023310B"/>
    <w:rsid w:val="0023452B"/>
    <w:rsid w:val="00234CD9"/>
    <w:rsid w:val="00240677"/>
    <w:rsid w:val="00245A37"/>
    <w:rsid w:val="00245ECF"/>
    <w:rsid w:val="00245F40"/>
    <w:rsid w:val="00251274"/>
    <w:rsid w:val="002607F1"/>
    <w:rsid w:val="00267F9F"/>
    <w:rsid w:val="00277EBA"/>
    <w:rsid w:val="002823CA"/>
    <w:rsid w:val="002823F1"/>
    <w:rsid w:val="00285424"/>
    <w:rsid w:val="00285D2F"/>
    <w:rsid w:val="00290AEB"/>
    <w:rsid w:val="00291654"/>
    <w:rsid w:val="0029223A"/>
    <w:rsid w:val="00292A9B"/>
    <w:rsid w:val="00293B48"/>
    <w:rsid w:val="00295640"/>
    <w:rsid w:val="00296CDE"/>
    <w:rsid w:val="002A0CD4"/>
    <w:rsid w:val="002A1CDF"/>
    <w:rsid w:val="002A44C5"/>
    <w:rsid w:val="002A555C"/>
    <w:rsid w:val="002B303B"/>
    <w:rsid w:val="002B387B"/>
    <w:rsid w:val="002B3901"/>
    <w:rsid w:val="002B513F"/>
    <w:rsid w:val="002B768C"/>
    <w:rsid w:val="002C1598"/>
    <w:rsid w:val="002C2E48"/>
    <w:rsid w:val="002C3BF3"/>
    <w:rsid w:val="002C5F38"/>
    <w:rsid w:val="002D351D"/>
    <w:rsid w:val="002D3913"/>
    <w:rsid w:val="002D4E21"/>
    <w:rsid w:val="002D53D9"/>
    <w:rsid w:val="002E794E"/>
    <w:rsid w:val="002E7A90"/>
    <w:rsid w:val="00310A08"/>
    <w:rsid w:val="003142DD"/>
    <w:rsid w:val="003153BB"/>
    <w:rsid w:val="003168EA"/>
    <w:rsid w:val="00316CFA"/>
    <w:rsid w:val="00317941"/>
    <w:rsid w:val="00321DB7"/>
    <w:rsid w:val="00322D63"/>
    <w:rsid w:val="003234D8"/>
    <w:rsid w:val="00325B00"/>
    <w:rsid w:val="00334BD5"/>
    <w:rsid w:val="0035136C"/>
    <w:rsid w:val="00351DCF"/>
    <w:rsid w:val="00354159"/>
    <w:rsid w:val="00354446"/>
    <w:rsid w:val="003567B4"/>
    <w:rsid w:val="0036213C"/>
    <w:rsid w:val="003649C4"/>
    <w:rsid w:val="00366C1F"/>
    <w:rsid w:val="00374605"/>
    <w:rsid w:val="003761A0"/>
    <w:rsid w:val="00391833"/>
    <w:rsid w:val="0039759B"/>
    <w:rsid w:val="00397635"/>
    <w:rsid w:val="003A4A64"/>
    <w:rsid w:val="003A5B53"/>
    <w:rsid w:val="003A6F1A"/>
    <w:rsid w:val="003A7C39"/>
    <w:rsid w:val="003B0EF8"/>
    <w:rsid w:val="003B3475"/>
    <w:rsid w:val="003B46F7"/>
    <w:rsid w:val="003C0A29"/>
    <w:rsid w:val="003C0F79"/>
    <w:rsid w:val="003C4F84"/>
    <w:rsid w:val="003D16D9"/>
    <w:rsid w:val="003D29C3"/>
    <w:rsid w:val="003D5A2C"/>
    <w:rsid w:val="003D68B1"/>
    <w:rsid w:val="003E1BE7"/>
    <w:rsid w:val="003E49FE"/>
    <w:rsid w:val="003E618E"/>
    <w:rsid w:val="003F1207"/>
    <w:rsid w:val="003F1E28"/>
    <w:rsid w:val="003F6A44"/>
    <w:rsid w:val="004076E5"/>
    <w:rsid w:val="00431E76"/>
    <w:rsid w:val="00435149"/>
    <w:rsid w:val="00436D04"/>
    <w:rsid w:val="00442D10"/>
    <w:rsid w:val="0044521D"/>
    <w:rsid w:val="00447B85"/>
    <w:rsid w:val="004529E9"/>
    <w:rsid w:val="00454506"/>
    <w:rsid w:val="00454829"/>
    <w:rsid w:val="00465DD6"/>
    <w:rsid w:val="0046726E"/>
    <w:rsid w:val="00473404"/>
    <w:rsid w:val="004803D5"/>
    <w:rsid w:val="00483035"/>
    <w:rsid w:val="0048385E"/>
    <w:rsid w:val="00483E5E"/>
    <w:rsid w:val="0048564D"/>
    <w:rsid w:val="00486D4E"/>
    <w:rsid w:val="004960DE"/>
    <w:rsid w:val="004A2626"/>
    <w:rsid w:val="004A37CE"/>
    <w:rsid w:val="004B1A48"/>
    <w:rsid w:val="004B2921"/>
    <w:rsid w:val="004B61B4"/>
    <w:rsid w:val="004B79D9"/>
    <w:rsid w:val="004C1E43"/>
    <w:rsid w:val="004C5A96"/>
    <w:rsid w:val="004C7633"/>
    <w:rsid w:val="004D073D"/>
    <w:rsid w:val="004D4AD2"/>
    <w:rsid w:val="004D4AE6"/>
    <w:rsid w:val="004E1FC7"/>
    <w:rsid w:val="004E3587"/>
    <w:rsid w:val="004E3691"/>
    <w:rsid w:val="004E36A5"/>
    <w:rsid w:val="004E51A5"/>
    <w:rsid w:val="004F3795"/>
    <w:rsid w:val="004F3DB9"/>
    <w:rsid w:val="004F459D"/>
    <w:rsid w:val="004F68E6"/>
    <w:rsid w:val="004F7705"/>
    <w:rsid w:val="004F7D64"/>
    <w:rsid w:val="00500E8F"/>
    <w:rsid w:val="0050112D"/>
    <w:rsid w:val="00501F80"/>
    <w:rsid w:val="00505930"/>
    <w:rsid w:val="00515276"/>
    <w:rsid w:val="00515FCC"/>
    <w:rsid w:val="00521F17"/>
    <w:rsid w:val="00526313"/>
    <w:rsid w:val="00533995"/>
    <w:rsid w:val="00535F8D"/>
    <w:rsid w:val="005372E9"/>
    <w:rsid w:val="00541F9B"/>
    <w:rsid w:val="0055044C"/>
    <w:rsid w:val="005506F6"/>
    <w:rsid w:val="005560E2"/>
    <w:rsid w:val="00556439"/>
    <w:rsid w:val="00557C58"/>
    <w:rsid w:val="00561054"/>
    <w:rsid w:val="005628BE"/>
    <w:rsid w:val="00563B8A"/>
    <w:rsid w:val="005662E4"/>
    <w:rsid w:val="00567F0D"/>
    <w:rsid w:val="00577E15"/>
    <w:rsid w:val="00577FF0"/>
    <w:rsid w:val="00581075"/>
    <w:rsid w:val="00583F8D"/>
    <w:rsid w:val="00586AFE"/>
    <w:rsid w:val="00594F8C"/>
    <w:rsid w:val="00597EF8"/>
    <w:rsid w:val="005A2C8D"/>
    <w:rsid w:val="005A5808"/>
    <w:rsid w:val="005A7CCE"/>
    <w:rsid w:val="005B0ADD"/>
    <w:rsid w:val="005B25D5"/>
    <w:rsid w:val="005B44D1"/>
    <w:rsid w:val="005D0363"/>
    <w:rsid w:val="005E327D"/>
    <w:rsid w:val="005F0CBF"/>
    <w:rsid w:val="005F2CAE"/>
    <w:rsid w:val="005F5A29"/>
    <w:rsid w:val="005F7653"/>
    <w:rsid w:val="005F7DD6"/>
    <w:rsid w:val="006040A4"/>
    <w:rsid w:val="0060719B"/>
    <w:rsid w:val="006167D1"/>
    <w:rsid w:val="006277BD"/>
    <w:rsid w:val="00630C87"/>
    <w:rsid w:val="006332B6"/>
    <w:rsid w:val="00635E40"/>
    <w:rsid w:val="00635F9F"/>
    <w:rsid w:val="0064018B"/>
    <w:rsid w:val="006438EC"/>
    <w:rsid w:val="00644237"/>
    <w:rsid w:val="00647183"/>
    <w:rsid w:val="00651B43"/>
    <w:rsid w:val="00656796"/>
    <w:rsid w:val="006617A7"/>
    <w:rsid w:val="00663D03"/>
    <w:rsid w:val="006718B3"/>
    <w:rsid w:val="00672619"/>
    <w:rsid w:val="006753B0"/>
    <w:rsid w:val="006840DD"/>
    <w:rsid w:val="0068455E"/>
    <w:rsid w:val="00685DD7"/>
    <w:rsid w:val="00690668"/>
    <w:rsid w:val="006916AA"/>
    <w:rsid w:val="00692F88"/>
    <w:rsid w:val="006950E1"/>
    <w:rsid w:val="00695475"/>
    <w:rsid w:val="006B055B"/>
    <w:rsid w:val="006B14E2"/>
    <w:rsid w:val="006B1ACB"/>
    <w:rsid w:val="006B2178"/>
    <w:rsid w:val="006C05B7"/>
    <w:rsid w:val="006C0D0F"/>
    <w:rsid w:val="006C1C92"/>
    <w:rsid w:val="006C1D9E"/>
    <w:rsid w:val="006C231A"/>
    <w:rsid w:val="006C435A"/>
    <w:rsid w:val="006C4D06"/>
    <w:rsid w:val="006C4E2D"/>
    <w:rsid w:val="006D17D4"/>
    <w:rsid w:val="006D1A89"/>
    <w:rsid w:val="006D27D0"/>
    <w:rsid w:val="006D2FF8"/>
    <w:rsid w:val="006D3BCE"/>
    <w:rsid w:val="006E2EF5"/>
    <w:rsid w:val="006E5FE0"/>
    <w:rsid w:val="006E6AD6"/>
    <w:rsid w:val="00701BC7"/>
    <w:rsid w:val="00701C8A"/>
    <w:rsid w:val="007041EC"/>
    <w:rsid w:val="00710C69"/>
    <w:rsid w:val="007113AB"/>
    <w:rsid w:val="00714A8D"/>
    <w:rsid w:val="00714CAB"/>
    <w:rsid w:val="00716BC6"/>
    <w:rsid w:val="00717203"/>
    <w:rsid w:val="00720387"/>
    <w:rsid w:val="00721276"/>
    <w:rsid w:val="00724B6F"/>
    <w:rsid w:val="00727B3F"/>
    <w:rsid w:val="00732C6D"/>
    <w:rsid w:val="00742402"/>
    <w:rsid w:val="00742CF0"/>
    <w:rsid w:val="00746124"/>
    <w:rsid w:val="0075249C"/>
    <w:rsid w:val="00752FB7"/>
    <w:rsid w:val="007532A7"/>
    <w:rsid w:val="007539CE"/>
    <w:rsid w:val="00756C05"/>
    <w:rsid w:val="00757B0B"/>
    <w:rsid w:val="0076475D"/>
    <w:rsid w:val="007666BF"/>
    <w:rsid w:val="007668CD"/>
    <w:rsid w:val="00766AAC"/>
    <w:rsid w:val="00771B8D"/>
    <w:rsid w:val="00772056"/>
    <w:rsid w:val="007724C3"/>
    <w:rsid w:val="0077450C"/>
    <w:rsid w:val="007774D1"/>
    <w:rsid w:val="00790338"/>
    <w:rsid w:val="00793E15"/>
    <w:rsid w:val="007A01F3"/>
    <w:rsid w:val="007A1925"/>
    <w:rsid w:val="007A2368"/>
    <w:rsid w:val="007A2527"/>
    <w:rsid w:val="007A6D7C"/>
    <w:rsid w:val="007B3002"/>
    <w:rsid w:val="007B6F8E"/>
    <w:rsid w:val="007B73FC"/>
    <w:rsid w:val="007C18D4"/>
    <w:rsid w:val="007C2FCB"/>
    <w:rsid w:val="007C67EB"/>
    <w:rsid w:val="007C6B2A"/>
    <w:rsid w:val="007D50DC"/>
    <w:rsid w:val="007D5142"/>
    <w:rsid w:val="007D5A87"/>
    <w:rsid w:val="007D786F"/>
    <w:rsid w:val="007E4E7F"/>
    <w:rsid w:val="007E52FE"/>
    <w:rsid w:val="007E5EB8"/>
    <w:rsid w:val="007E676A"/>
    <w:rsid w:val="007F17C8"/>
    <w:rsid w:val="007F5B98"/>
    <w:rsid w:val="00801937"/>
    <w:rsid w:val="008043CE"/>
    <w:rsid w:val="00811930"/>
    <w:rsid w:val="00823448"/>
    <w:rsid w:val="0082481B"/>
    <w:rsid w:val="00826DE0"/>
    <w:rsid w:val="00833B18"/>
    <w:rsid w:val="00834C5F"/>
    <w:rsid w:val="00835D89"/>
    <w:rsid w:val="0085019A"/>
    <w:rsid w:val="00852045"/>
    <w:rsid w:val="00853122"/>
    <w:rsid w:val="00854932"/>
    <w:rsid w:val="00854C9B"/>
    <w:rsid w:val="00855306"/>
    <w:rsid w:val="0085771D"/>
    <w:rsid w:val="00862118"/>
    <w:rsid w:val="00865A78"/>
    <w:rsid w:val="00876B0D"/>
    <w:rsid w:val="00882C3F"/>
    <w:rsid w:val="008831E7"/>
    <w:rsid w:val="00884F74"/>
    <w:rsid w:val="008872F5"/>
    <w:rsid w:val="008926B6"/>
    <w:rsid w:val="00895EBF"/>
    <w:rsid w:val="00896FA9"/>
    <w:rsid w:val="008A07F9"/>
    <w:rsid w:val="008A1CC5"/>
    <w:rsid w:val="008A7DD2"/>
    <w:rsid w:val="008B13AE"/>
    <w:rsid w:val="008B2652"/>
    <w:rsid w:val="008B3282"/>
    <w:rsid w:val="008B33BA"/>
    <w:rsid w:val="008B4B11"/>
    <w:rsid w:val="008B5BAA"/>
    <w:rsid w:val="008B6093"/>
    <w:rsid w:val="008B66DD"/>
    <w:rsid w:val="008C240C"/>
    <w:rsid w:val="008C4827"/>
    <w:rsid w:val="008E5E77"/>
    <w:rsid w:val="008F18C0"/>
    <w:rsid w:val="008F270E"/>
    <w:rsid w:val="008F2A49"/>
    <w:rsid w:val="008F328F"/>
    <w:rsid w:val="008F58A8"/>
    <w:rsid w:val="008F6236"/>
    <w:rsid w:val="008F78C1"/>
    <w:rsid w:val="0090181C"/>
    <w:rsid w:val="00901985"/>
    <w:rsid w:val="00906025"/>
    <w:rsid w:val="00917730"/>
    <w:rsid w:val="0092031E"/>
    <w:rsid w:val="00924EAF"/>
    <w:rsid w:val="0092587D"/>
    <w:rsid w:val="00925CB5"/>
    <w:rsid w:val="00927938"/>
    <w:rsid w:val="00934903"/>
    <w:rsid w:val="00941B92"/>
    <w:rsid w:val="0094603A"/>
    <w:rsid w:val="009466E2"/>
    <w:rsid w:val="00946A5C"/>
    <w:rsid w:val="00947062"/>
    <w:rsid w:val="0095304A"/>
    <w:rsid w:val="00954ADE"/>
    <w:rsid w:val="00956C23"/>
    <w:rsid w:val="00960DD5"/>
    <w:rsid w:val="00964CE5"/>
    <w:rsid w:val="00966AEC"/>
    <w:rsid w:val="00971C07"/>
    <w:rsid w:val="00972229"/>
    <w:rsid w:val="0097407E"/>
    <w:rsid w:val="00975536"/>
    <w:rsid w:val="00981BE1"/>
    <w:rsid w:val="00982530"/>
    <w:rsid w:val="009854A6"/>
    <w:rsid w:val="00991092"/>
    <w:rsid w:val="0099305C"/>
    <w:rsid w:val="009939E6"/>
    <w:rsid w:val="00995348"/>
    <w:rsid w:val="00995D6C"/>
    <w:rsid w:val="00996FE6"/>
    <w:rsid w:val="0099713E"/>
    <w:rsid w:val="009A4016"/>
    <w:rsid w:val="009A78E8"/>
    <w:rsid w:val="009B1DB2"/>
    <w:rsid w:val="009B3D0A"/>
    <w:rsid w:val="009C172E"/>
    <w:rsid w:val="009C46B9"/>
    <w:rsid w:val="009D1BC3"/>
    <w:rsid w:val="009D6161"/>
    <w:rsid w:val="009D6C38"/>
    <w:rsid w:val="009D6F39"/>
    <w:rsid w:val="009E04BF"/>
    <w:rsid w:val="009E1E9B"/>
    <w:rsid w:val="009E43F8"/>
    <w:rsid w:val="009F0C13"/>
    <w:rsid w:val="009F57E8"/>
    <w:rsid w:val="009F6BA2"/>
    <w:rsid w:val="00A00BC5"/>
    <w:rsid w:val="00A0262A"/>
    <w:rsid w:val="00A034B2"/>
    <w:rsid w:val="00A04882"/>
    <w:rsid w:val="00A068A1"/>
    <w:rsid w:val="00A12CA2"/>
    <w:rsid w:val="00A13C9A"/>
    <w:rsid w:val="00A14DE5"/>
    <w:rsid w:val="00A160C2"/>
    <w:rsid w:val="00A203F0"/>
    <w:rsid w:val="00A23496"/>
    <w:rsid w:val="00A322D1"/>
    <w:rsid w:val="00A36C6C"/>
    <w:rsid w:val="00A40F16"/>
    <w:rsid w:val="00A41369"/>
    <w:rsid w:val="00A50652"/>
    <w:rsid w:val="00A50DCA"/>
    <w:rsid w:val="00A51599"/>
    <w:rsid w:val="00A5262E"/>
    <w:rsid w:val="00A53406"/>
    <w:rsid w:val="00A56128"/>
    <w:rsid w:val="00A60983"/>
    <w:rsid w:val="00A71305"/>
    <w:rsid w:val="00A717A7"/>
    <w:rsid w:val="00A80265"/>
    <w:rsid w:val="00A80F1D"/>
    <w:rsid w:val="00A8408A"/>
    <w:rsid w:val="00A92F2A"/>
    <w:rsid w:val="00A94075"/>
    <w:rsid w:val="00A9415F"/>
    <w:rsid w:val="00A941A3"/>
    <w:rsid w:val="00A97943"/>
    <w:rsid w:val="00AA25C7"/>
    <w:rsid w:val="00AA3863"/>
    <w:rsid w:val="00AB2922"/>
    <w:rsid w:val="00AB29E0"/>
    <w:rsid w:val="00AB4FC3"/>
    <w:rsid w:val="00AB53FB"/>
    <w:rsid w:val="00AB5A41"/>
    <w:rsid w:val="00AB7318"/>
    <w:rsid w:val="00AC6944"/>
    <w:rsid w:val="00AC7405"/>
    <w:rsid w:val="00AD75A4"/>
    <w:rsid w:val="00AE2A26"/>
    <w:rsid w:val="00AF3568"/>
    <w:rsid w:val="00AF4037"/>
    <w:rsid w:val="00B01809"/>
    <w:rsid w:val="00B035A8"/>
    <w:rsid w:val="00B03AD8"/>
    <w:rsid w:val="00B058F4"/>
    <w:rsid w:val="00B06BB7"/>
    <w:rsid w:val="00B11C11"/>
    <w:rsid w:val="00B135C1"/>
    <w:rsid w:val="00B21C3F"/>
    <w:rsid w:val="00B2594A"/>
    <w:rsid w:val="00B25AF6"/>
    <w:rsid w:val="00B25B2B"/>
    <w:rsid w:val="00B277F6"/>
    <w:rsid w:val="00B320A1"/>
    <w:rsid w:val="00B36059"/>
    <w:rsid w:val="00B37F24"/>
    <w:rsid w:val="00B4188A"/>
    <w:rsid w:val="00B423F4"/>
    <w:rsid w:val="00B47893"/>
    <w:rsid w:val="00B57A22"/>
    <w:rsid w:val="00B77DC4"/>
    <w:rsid w:val="00B80AF2"/>
    <w:rsid w:val="00B8175F"/>
    <w:rsid w:val="00B81AE2"/>
    <w:rsid w:val="00B81E1B"/>
    <w:rsid w:val="00B859D7"/>
    <w:rsid w:val="00B86305"/>
    <w:rsid w:val="00B8690F"/>
    <w:rsid w:val="00B91B5A"/>
    <w:rsid w:val="00B943A3"/>
    <w:rsid w:val="00B97144"/>
    <w:rsid w:val="00BA0DDD"/>
    <w:rsid w:val="00BA248C"/>
    <w:rsid w:val="00BA3D33"/>
    <w:rsid w:val="00BA662A"/>
    <w:rsid w:val="00BB200C"/>
    <w:rsid w:val="00BB6587"/>
    <w:rsid w:val="00BC0B37"/>
    <w:rsid w:val="00BD4765"/>
    <w:rsid w:val="00BD4B15"/>
    <w:rsid w:val="00BD6495"/>
    <w:rsid w:val="00BE1042"/>
    <w:rsid w:val="00BE1FB7"/>
    <w:rsid w:val="00BE35F1"/>
    <w:rsid w:val="00BF41A2"/>
    <w:rsid w:val="00BF6925"/>
    <w:rsid w:val="00BF73C0"/>
    <w:rsid w:val="00C003FD"/>
    <w:rsid w:val="00C146DB"/>
    <w:rsid w:val="00C1474B"/>
    <w:rsid w:val="00C17880"/>
    <w:rsid w:val="00C2058F"/>
    <w:rsid w:val="00C22C41"/>
    <w:rsid w:val="00C22C52"/>
    <w:rsid w:val="00C303D5"/>
    <w:rsid w:val="00C40790"/>
    <w:rsid w:val="00C40AD5"/>
    <w:rsid w:val="00C44110"/>
    <w:rsid w:val="00C456FB"/>
    <w:rsid w:val="00C47EA6"/>
    <w:rsid w:val="00C52FDB"/>
    <w:rsid w:val="00C55847"/>
    <w:rsid w:val="00C63190"/>
    <w:rsid w:val="00C63A2B"/>
    <w:rsid w:val="00C72EE1"/>
    <w:rsid w:val="00C760C6"/>
    <w:rsid w:val="00C77CC2"/>
    <w:rsid w:val="00C804E4"/>
    <w:rsid w:val="00C80F8C"/>
    <w:rsid w:val="00C82FDD"/>
    <w:rsid w:val="00C87F36"/>
    <w:rsid w:val="00C9276B"/>
    <w:rsid w:val="00C938A5"/>
    <w:rsid w:val="00CA4AB6"/>
    <w:rsid w:val="00CA5DC0"/>
    <w:rsid w:val="00CA6E5C"/>
    <w:rsid w:val="00CB0E78"/>
    <w:rsid w:val="00CC05EE"/>
    <w:rsid w:val="00CC15C6"/>
    <w:rsid w:val="00CC16EA"/>
    <w:rsid w:val="00CC2AC2"/>
    <w:rsid w:val="00CD17FE"/>
    <w:rsid w:val="00CE2485"/>
    <w:rsid w:val="00CE4C9C"/>
    <w:rsid w:val="00CF410C"/>
    <w:rsid w:val="00CF6E85"/>
    <w:rsid w:val="00D02B37"/>
    <w:rsid w:val="00D0563D"/>
    <w:rsid w:val="00D0750C"/>
    <w:rsid w:val="00D125F0"/>
    <w:rsid w:val="00D141B6"/>
    <w:rsid w:val="00D14245"/>
    <w:rsid w:val="00D20A72"/>
    <w:rsid w:val="00D25FBE"/>
    <w:rsid w:val="00D307E5"/>
    <w:rsid w:val="00D31AA8"/>
    <w:rsid w:val="00D345A6"/>
    <w:rsid w:val="00D35384"/>
    <w:rsid w:val="00D4689A"/>
    <w:rsid w:val="00D47D02"/>
    <w:rsid w:val="00D5004A"/>
    <w:rsid w:val="00D50223"/>
    <w:rsid w:val="00D557BA"/>
    <w:rsid w:val="00D56C82"/>
    <w:rsid w:val="00D61172"/>
    <w:rsid w:val="00D62062"/>
    <w:rsid w:val="00D65686"/>
    <w:rsid w:val="00D6724D"/>
    <w:rsid w:val="00D7103D"/>
    <w:rsid w:val="00D7637F"/>
    <w:rsid w:val="00D822FF"/>
    <w:rsid w:val="00D8288A"/>
    <w:rsid w:val="00D85D33"/>
    <w:rsid w:val="00D866E1"/>
    <w:rsid w:val="00D97B1A"/>
    <w:rsid w:val="00DA3EB3"/>
    <w:rsid w:val="00DA45D2"/>
    <w:rsid w:val="00DB4810"/>
    <w:rsid w:val="00DB4A7C"/>
    <w:rsid w:val="00DB7A69"/>
    <w:rsid w:val="00DC1D89"/>
    <w:rsid w:val="00DC4887"/>
    <w:rsid w:val="00DC5EFA"/>
    <w:rsid w:val="00DD3AAC"/>
    <w:rsid w:val="00DD4CE4"/>
    <w:rsid w:val="00DD628A"/>
    <w:rsid w:val="00DE2BEA"/>
    <w:rsid w:val="00DE33E5"/>
    <w:rsid w:val="00DF19B4"/>
    <w:rsid w:val="00DF2529"/>
    <w:rsid w:val="00DF28F0"/>
    <w:rsid w:val="00DF366D"/>
    <w:rsid w:val="00DF725E"/>
    <w:rsid w:val="00DF74F3"/>
    <w:rsid w:val="00E025E8"/>
    <w:rsid w:val="00E032F3"/>
    <w:rsid w:val="00E0330C"/>
    <w:rsid w:val="00E04986"/>
    <w:rsid w:val="00E15DBC"/>
    <w:rsid w:val="00E16363"/>
    <w:rsid w:val="00E17159"/>
    <w:rsid w:val="00E22DCF"/>
    <w:rsid w:val="00E2408E"/>
    <w:rsid w:val="00E243B7"/>
    <w:rsid w:val="00E2515A"/>
    <w:rsid w:val="00E257DC"/>
    <w:rsid w:val="00E26593"/>
    <w:rsid w:val="00E349B9"/>
    <w:rsid w:val="00E356F8"/>
    <w:rsid w:val="00E3657B"/>
    <w:rsid w:val="00E375B7"/>
    <w:rsid w:val="00E4468E"/>
    <w:rsid w:val="00E45B3B"/>
    <w:rsid w:val="00E46C4B"/>
    <w:rsid w:val="00E47840"/>
    <w:rsid w:val="00E52FA3"/>
    <w:rsid w:val="00E537CE"/>
    <w:rsid w:val="00E53D93"/>
    <w:rsid w:val="00E54B56"/>
    <w:rsid w:val="00E576C6"/>
    <w:rsid w:val="00E61D53"/>
    <w:rsid w:val="00E62331"/>
    <w:rsid w:val="00E71EE7"/>
    <w:rsid w:val="00E73FBC"/>
    <w:rsid w:val="00E77BD4"/>
    <w:rsid w:val="00E8301D"/>
    <w:rsid w:val="00E8634A"/>
    <w:rsid w:val="00E92776"/>
    <w:rsid w:val="00E94CCC"/>
    <w:rsid w:val="00E97585"/>
    <w:rsid w:val="00EA1EB1"/>
    <w:rsid w:val="00EA40A7"/>
    <w:rsid w:val="00EA4850"/>
    <w:rsid w:val="00EA4EFB"/>
    <w:rsid w:val="00EA6EBA"/>
    <w:rsid w:val="00EB0DC5"/>
    <w:rsid w:val="00EB49A1"/>
    <w:rsid w:val="00EB6414"/>
    <w:rsid w:val="00EC5DC6"/>
    <w:rsid w:val="00EC6E3C"/>
    <w:rsid w:val="00ED0410"/>
    <w:rsid w:val="00ED259A"/>
    <w:rsid w:val="00ED4837"/>
    <w:rsid w:val="00ED4D90"/>
    <w:rsid w:val="00EE0E7D"/>
    <w:rsid w:val="00EE6EE6"/>
    <w:rsid w:val="00EE6FDD"/>
    <w:rsid w:val="00EF0F65"/>
    <w:rsid w:val="00EF2417"/>
    <w:rsid w:val="00EF343C"/>
    <w:rsid w:val="00EF35C7"/>
    <w:rsid w:val="00EF7155"/>
    <w:rsid w:val="00EF7CB5"/>
    <w:rsid w:val="00F01067"/>
    <w:rsid w:val="00F03BC7"/>
    <w:rsid w:val="00F1006B"/>
    <w:rsid w:val="00F108B3"/>
    <w:rsid w:val="00F11A9B"/>
    <w:rsid w:val="00F12860"/>
    <w:rsid w:val="00F144C2"/>
    <w:rsid w:val="00F17158"/>
    <w:rsid w:val="00F22073"/>
    <w:rsid w:val="00F247BC"/>
    <w:rsid w:val="00F249EB"/>
    <w:rsid w:val="00F26666"/>
    <w:rsid w:val="00F26872"/>
    <w:rsid w:val="00F3059B"/>
    <w:rsid w:val="00F33E80"/>
    <w:rsid w:val="00F34289"/>
    <w:rsid w:val="00F3585E"/>
    <w:rsid w:val="00F35A49"/>
    <w:rsid w:val="00F368FA"/>
    <w:rsid w:val="00F43BD2"/>
    <w:rsid w:val="00F45300"/>
    <w:rsid w:val="00F46204"/>
    <w:rsid w:val="00F47061"/>
    <w:rsid w:val="00F55232"/>
    <w:rsid w:val="00F56124"/>
    <w:rsid w:val="00F56E8E"/>
    <w:rsid w:val="00F65F74"/>
    <w:rsid w:val="00F70D85"/>
    <w:rsid w:val="00F73E95"/>
    <w:rsid w:val="00F90440"/>
    <w:rsid w:val="00F955BA"/>
    <w:rsid w:val="00F96BE9"/>
    <w:rsid w:val="00F97B45"/>
    <w:rsid w:val="00FA4237"/>
    <w:rsid w:val="00FA5421"/>
    <w:rsid w:val="00FA6D56"/>
    <w:rsid w:val="00FA7098"/>
    <w:rsid w:val="00FB6452"/>
    <w:rsid w:val="00FC177B"/>
    <w:rsid w:val="00FC4D31"/>
    <w:rsid w:val="00FC6FE4"/>
    <w:rsid w:val="00FD1302"/>
    <w:rsid w:val="00FE4694"/>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5EA4081"/>
  <w15:docId w15:val="{6C529B18-EA80-45F8-A827-95170F68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5A0E"/>
    <w:pPr>
      <w:spacing w:before="200"/>
      <w:jc w:val="both"/>
    </w:pPr>
    <w:rPr>
      <w:rFonts w:ascii="Verdana" w:hAnsi="Verdana"/>
    </w:rPr>
  </w:style>
  <w:style w:type="paragraph" w:styleId="Heading1">
    <w:name w:val="heading 1"/>
    <w:basedOn w:val="Body"/>
    <w:next w:val="Body"/>
    <w:link w:val="Heading1Char"/>
    <w:qFormat/>
    <w:rsid w:val="00FC177B"/>
    <w:pPr>
      <w:keepNext/>
      <w:keepLines/>
      <w:pageBreakBefore/>
      <w:numPr>
        <w:numId w:val="28"/>
      </w:numPr>
      <w:pBdr>
        <w:bottom w:val="single" w:sz="8" w:space="6" w:color="auto"/>
      </w:pBdr>
      <w:spacing w:before="0" w:after="60" w:line="580" w:lineRule="exact"/>
      <w:jc w:val="left"/>
      <w:outlineLvl w:val="0"/>
    </w:pPr>
    <w:rPr>
      <w:b/>
      <w:color w:val="0071C5"/>
      <w:sz w:val="36"/>
    </w:rPr>
  </w:style>
  <w:style w:type="paragraph" w:styleId="Heading2">
    <w:name w:val="heading 2"/>
    <w:basedOn w:val="Body"/>
    <w:next w:val="Body"/>
    <w:link w:val="Heading2Char"/>
    <w:qFormat/>
    <w:rsid w:val="00DF74F3"/>
    <w:pPr>
      <w:keepNext/>
      <w:keepLines/>
      <w:numPr>
        <w:ilvl w:val="1"/>
        <w:numId w:val="28"/>
      </w:numPr>
      <w:spacing w:before="400" w:after="60" w:line="340" w:lineRule="exact"/>
      <w:jc w:val="left"/>
      <w:outlineLvl w:val="1"/>
    </w:pPr>
    <w:rPr>
      <w:b/>
      <w:color w:val="0071C5"/>
      <w:sz w:val="28"/>
    </w:rPr>
  </w:style>
  <w:style w:type="paragraph" w:styleId="Heading3">
    <w:name w:val="heading 3"/>
    <w:basedOn w:val="Body"/>
    <w:next w:val="Body"/>
    <w:link w:val="Heading3Char"/>
    <w:qFormat/>
    <w:rsid w:val="0039759B"/>
    <w:pPr>
      <w:keepNext/>
      <w:keepLines/>
      <w:numPr>
        <w:ilvl w:val="2"/>
        <w:numId w:val="28"/>
      </w:numPr>
      <w:spacing w:before="360" w:after="60" w:line="300" w:lineRule="exact"/>
      <w:jc w:val="left"/>
      <w:outlineLvl w:val="2"/>
    </w:pPr>
    <w:rPr>
      <w:b/>
      <w:color w:val="0071C5"/>
      <w:sz w:val="24"/>
    </w:rPr>
  </w:style>
  <w:style w:type="paragraph" w:styleId="Heading4">
    <w:name w:val="heading 4"/>
    <w:basedOn w:val="Body"/>
    <w:next w:val="Body"/>
    <w:link w:val="Heading4Char"/>
    <w:qFormat/>
    <w:rsid w:val="00DF74F3"/>
    <w:pPr>
      <w:keepNext/>
      <w:keepLines/>
      <w:numPr>
        <w:ilvl w:val="3"/>
        <w:numId w:val="28"/>
      </w:numPr>
      <w:spacing w:before="300" w:line="260" w:lineRule="exact"/>
      <w:jc w:val="left"/>
      <w:outlineLvl w:val="3"/>
    </w:pPr>
    <w:rPr>
      <w:b/>
      <w:color w:val="0071C5"/>
      <w:sz w:val="22"/>
    </w:rPr>
  </w:style>
  <w:style w:type="paragraph" w:styleId="Heading5">
    <w:name w:val="heading 5"/>
    <w:basedOn w:val="Body"/>
    <w:next w:val="Normal"/>
    <w:link w:val="Heading5Char"/>
    <w:qFormat/>
    <w:rsid w:val="00DF74F3"/>
    <w:pPr>
      <w:keepNext/>
      <w:keepLines/>
      <w:numPr>
        <w:ilvl w:val="4"/>
        <w:numId w:val="28"/>
      </w:numPr>
      <w:spacing w:before="300" w:after="100" w:line="240" w:lineRule="exact"/>
      <w:jc w:val="left"/>
      <w:outlineLvl w:val="4"/>
    </w:pPr>
    <w:rPr>
      <w:b/>
      <w:color w:val="0071C5"/>
    </w:rPr>
  </w:style>
  <w:style w:type="paragraph" w:styleId="Heading6">
    <w:name w:val="heading 6"/>
    <w:basedOn w:val="Heading1"/>
    <w:next w:val="Normal"/>
    <w:qFormat/>
    <w:rsid w:val="00FC177B"/>
    <w:pPr>
      <w:numPr>
        <w:ilvl w:val="5"/>
      </w:numPr>
      <w:outlineLvl w:val="5"/>
    </w:pPr>
  </w:style>
  <w:style w:type="paragraph" w:styleId="Heading7">
    <w:name w:val="heading 7"/>
    <w:basedOn w:val="Body"/>
    <w:next w:val="Normal"/>
    <w:qFormat/>
    <w:rsid w:val="0039759B"/>
    <w:pPr>
      <w:keepNext/>
      <w:keepLines/>
      <w:numPr>
        <w:ilvl w:val="6"/>
        <w:numId w:val="27"/>
      </w:numPr>
      <w:spacing w:before="400" w:after="60" w:line="340" w:lineRule="atLeast"/>
      <w:jc w:val="left"/>
      <w:outlineLvl w:val="6"/>
    </w:pPr>
    <w:rPr>
      <w:b/>
      <w:color w:val="0071C5"/>
      <w:sz w:val="28"/>
    </w:rPr>
  </w:style>
  <w:style w:type="paragraph" w:styleId="Heading8">
    <w:name w:val="heading 8"/>
    <w:basedOn w:val="Body"/>
    <w:next w:val="Normal"/>
    <w:link w:val="Heading8Char"/>
    <w:qFormat/>
    <w:rsid w:val="0039759B"/>
    <w:pPr>
      <w:keepNext/>
      <w:keepLines/>
      <w:numPr>
        <w:ilvl w:val="7"/>
        <w:numId w:val="28"/>
      </w:numPr>
      <w:spacing w:before="360" w:after="60" w:line="300" w:lineRule="exact"/>
      <w:jc w:val="left"/>
      <w:outlineLvl w:val="7"/>
    </w:pPr>
    <w:rPr>
      <w:b/>
      <w:color w:val="0071C5"/>
      <w:sz w:val="24"/>
    </w:rPr>
  </w:style>
  <w:style w:type="paragraph" w:styleId="Heading9">
    <w:name w:val="heading 9"/>
    <w:basedOn w:val="Body"/>
    <w:next w:val="Normal"/>
    <w:rsid w:val="0039759B"/>
    <w:pPr>
      <w:keepNext/>
      <w:keepLines/>
      <w:numPr>
        <w:ilvl w:val="8"/>
        <w:numId w:val="29"/>
      </w:numPr>
      <w:spacing w:before="300" w:line="260" w:lineRule="exact"/>
      <w:jc w:val="left"/>
      <w:outlineLvl w:val="8"/>
    </w:pPr>
    <w:rPr>
      <w:b/>
      <w:color w:val="0071C5"/>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DF74F3"/>
    <w:rPr>
      <w:color w:val="000000"/>
    </w:rPr>
  </w:style>
  <w:style w:type="paragraph" w:styleId="Caption">
    <w:name w:val="caption"/>
    <w:aliases w:val="fig and tbl"/>
    <w:basedOn w:val="Body"/>
    <w:next w:val="Normal"/>
    <w:qFormat/>
    <w:rsid w:val="000A5C02"/>
    <w:pPr>
      <w:keepNext/>
      <w:tabs>
        <w:tab w:val="left" w:pos="0"/>
      </w:tabs>
      <w:spacing w:before="240" w:after="120" w:line="220" w:lineRule="exact"/>
      <w:ind w:hanging="1440"/>
      <w:jc w:val="left"/>
    </w:pPr>
    <w:rPr>
      <w:b/>
      <w:color w:val="0071C5"/>
    </w:rPr>
  </w:style>
  <w:style w:type="paragraph" w:styleId="TOC8">
    <w:name w:val="toc 8"/>
    <w:basedOn w:val="Body"/>
    <w:next w:val="Normal"/>
    <w:semiHidden/>
    <w:rsid w:val="00DF74F3"/>
    <w:pPr>
      <w:spacing w:before="0"/>
      <w:ind w:left="1200"/>
    </w:pPr>
    <w:rPr>
      <w:rFonts w:ascii="Arial" w:hAnsi="Arial"/>
    </w:rPr>
  </w:style>
  <w:style w:type="paragraph" w:styleId="TOC7">
    <w:name w:val="toc 7"/>
    <w:basedOn w:val="Body"/>
    <w:next w:val="Normal"/>
    <w:semiHidden/>
    <w:rsid w:val="00DF74F3"/>
    <w:pPr>
      <w:spacing w:before="0"/>
      <w:ind w:left="1000"/>
    </w:pPr>
    <w:rPr>
      <w:rFonts w:ascii="Arial" w:hAnsi="Arial"/>
    </w:rPr>
  </w:style>
  <w:style w:type="paragraph" w:styleId="TOC6">
    <w:name w:val="toc 6"/>
    <w:basedOn w:val="Body"/>
    <w:next w:val="Normal"/>
    <w:semiHidden/>
    <w:rsid w:val="00DF74F3"/>
    <w:pPr>
      <w:spacing w:before="0"/>
      <w:ind w:left="-500"/>
    </w:pPr>
    <w:rPr>
      <w:rFonts w:ascii="Arial" w:hAnsi="Arial"/>
    </w:rPr>
  </w:style>
  <w:style w:type="paragraph" w:styleId="TOC5">
    <w:name w:val="toc 5"/>
    <w:basedOn w:val="Body"/>
    <w:next w:val="Normal"/>
    <w:semiHidden/>
    <w:rsid w:val="00DF74F3"/>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DF74F3"/>
    <w:pPr>
      <w:tabs>
        <w:tab w:val="left" w:pos="1800"/>
        <w:tab w:val="right" w:leader="dot" w:pos="7920"/>
      </w:tabs>
      <w:spacing w:before="0"/>
      <w:ind w:left="1800" w:hanging="990"/>
    </w:pPr>
  </w:style>
  <w:style w:type="paragraph" w:styleId="TOC3">
    <w:name w:val="toc 3"/>
    <w:basedOn w:val="Normal"/>
    <w:next w:val="Normal"/>
    <w:uiPriority w:val="39"/>
    <w:rsid w:val="00DF74F3"/>
    <w:pPr>
      <w:tabs>
        <w:tab w:val="left" w:pos="810"/>
        <w:tab w:val="right" w:leader="dot" w:pos="7920"/>
      </w:tabs>
      <w:spacing w:before="0"/>
      <w:ind w:left="810" w:hanging="810"/>
    </w:pPr>
    <w:rPr>
      <w:rFonts w:cs="Arial"/>
      <w:noProof/>
      <w:szCs w:val="28"/>
    </w:rPr>
  </w:style>
  <w:style w:type="paragraph" w:styleId="TOC2">
    <w:name w:val="toc 2"/>
    <w:basedOn w:val="Body"/>
    <w:next w:val="Normal"/>
    <w:uiPriority w:val="39"/>
    <w:rsid w:val="000A0BEA"/>
    <w:pPr>
      <w:tabs>
        <w:tab w:val="left" w:pos="0"/>
        <w:tab w:val="right" w:leader="dot" w:pos="7920"/>
      </w:tabs>
      <w:spacing w:before="20" w:after="20"/>
      <w:ind w:hanging="1152"/>
    </w:pPr>
  </w:style>
  <w:style w:type="paragraph" w:styleId="TOC1">
    <w:name w:val="toc 1"/>
    <w:basedOn w:val="Body"/>
    <w:next w:val="Normal"/>
    <w:uiPriority w:val="39"/>
    <w:rsid w:val="00DF74F3"/>
    <w:pPr>
      <w:tabs>
        <w:tab w:val="right" w:leader="dot" w:pos="7920"/>
      </w:tabs>
      <w:spacing w:before="140" w:after="60"/>
      <w:ind w:left="-720" w:hanging="720"/>
    </w:pPr>
    <w:rPr>
      <w:b/>
    </w:rPr>
  </w:style>
  <w:style w:type="character" w:styleId="LineNumber">
    <w:name w:val="line number"/>
    <w:aliases w:val="(Do Not Use&gt;)"/>
    <w:basedOn w:val="DefaultParagraphFont"/>
    <w:semiHidden/>
    <w:rsid w:val="00DF74F3"/>
  </w:style>
  <w:style w:type="paragraph" w:styleId="Footer">
    <w:name w:val="footer"/>
    <w:basedOn w:val="Body"/>
    <w:rsid w:val="00DF74F3"/>
    <w:pPr>
      <w:widowControl w:val="0"/>
      <w:tabs>
        <w:tab w:val="center" w:pos="3600"/>
        <w:tab w:val="right" w:pos="7920"/>
      </w:tabs>
      <w:spacing w:before="120"/>
      <w:ind w:left="-1296"/>
      <w:contextualSpacing/>
      <w:jc w:val="center"/>
    </w:pPr>
    <w:rPr>
      <w:sz w:val="18"/>
      <w:szCs w:val="16"/>
    </w:rPr>
  </w:style>
  <w:style w:type="paragraph" w:customStyle="1" w:styleId="CellHeadingLeft">
    <w:name w:val="CellHeadingLeft"/>
    <w:basedOn w:val="CellHeadingCenter"/>
    <w:next w:val="CellHeadingCenter"/>
    <w:rsid w:val="00DF74F3"/>
    <w:pPr>
      <w:jc w:val="left"/>
    </w:pPr>
    <w:rPr>
      <w:b w:val="0"/>
    </w:rPr>
  </w:style>
  <w:style w:type="paragraph" w:customStyle="1" w:styleId="CellHeadingCenter">
    <w:name w:val="CellHeadingCenter"/>
    <w:basedOn w:val="Body"/>
    <w:rsid w:val="00B943A3"/>
    <w:pPr>
      <w:keepNext/>
      <w:keepLines/>
      <w:spacing w:before="120" w:after="120"/>
      <w:ind w:left="43" w:right="43"/>
      <w:jc w:val="center"/>
    </w:pPr>
    <w:rPr>
      <w:b/>
      <w:color w:val="0071C5"/>
      <w:sz w:val="16"/>
    </w:rPr>
  </w:style>
  <w:style w:type="paragraph" w:styleId="TOC9">
    <w:name w:val="toc 9"/>
    <w:basedOn w:val="Body"/>
    <w:next w:val="Normal"/>
    <w:semiHidden/>
    <w:rsid w:val="00DF74F3"/>
    <w:pPr>
      <w:spacing w:before="0"/>
      <w:ind w:left="1400"/>
    </w:pPr>
    <w:rPr>
      <w:rFonts w:ascii="Arial" w:hAnsi="Arial"/>
    </w:rPr>
  </w:style>
  <w:style w:type="paragraph" w:customStyle="1" w:styleId="DocTitle">
    <w:name w:val="DocTitle"/>
    <w:basedOn w:val="Body"/>
    <w:link w:val="DocTitleChar"/>
    <w:uiPriority w:val="1"/>
    <w:qFormat/>
    <w:rsid w:val="00DF74F3"/>
    <w:pPr>
      <w:keepNext/>
      <w:ind w:left="-1140" w:right="580"/>
      <w:jc w:val="left"/>
    </w:pPr>
    <w:rPr>
      <w:b/>
      <w:color w:val="0071C5"/>
      <w:sz w:val="44"/>
    </w:rPr>
  </w:style>
  <w:style w:type="paragraph" w:customStyle="1" w:styleId="CellBodyBullet">
    <w:name w:val="CellBodyBullet"/>
    <w:basedOn w:val="Bullet"/>
    <w:rsid w:val="00F3585E"/>
    <w:pPr>
      <w:numPr>
        <w:numId w:val="8"/>
      </w:numPr>
      <w:tabs>
        <w:tab w:val="left" w:pos="180"/>
        <w:tab w:val="left" w:pos="720"/>
      </w:tabs>
      <w:spacing w:before="60" w:after="60"/>
      <w:ind w:right="20"/>
    </w:pPr>
    <w:rPr>
      <w:color w:val="auto"/>
      <w:sz w:val="16"/>
    </w:rPr>
  </w:style>
  <w:style w:type="paragraph" w:customStyle="1" w:styleId="Bullet">
    <w:name w:val="Bullet"/>
    <w:basedOn w:val="Body"/>
    <w:rsid w:val="00DF74F3"/>
    <w:pPr>
      <w:numPr>
        <w:numId w:val="3"/>
      </w:numPr>
      <w:spacing w:before="120"/>
    </w:pPr>
  </w:style>
  <w:style w:type="paragraph" w:customStyle="1" w:styleId="CellBodyBulletSub">
    <w:name w:val="CellBodyBulletSub"/>
    <w:basedOn w:val="CellBodyBullet"/>
    <w:rsid w:val="00DF74F3"/>
    <w:pPr>
      <w:numPr>
        <w:numId w:val="9"/>
      </w:numPr>
      <w:tabs>
        <w:tab w:val="clear" w:pos="180"/>
        <w:tab w:val="clear" w:pos="720"/>
        <w:tab w:val="clear" w:pos="936"/>
      </w:tabs>
      <w:spacing w:before="0"/>
    </w:pPr>
  </w:style>
  <w:style w:type="paragraph" w:customStyle="1" w:styleId="Classification">
    <w:name w:val="Classification"/>
    <w:uiPriority w:val="99"/>
    <w:rsid w:val="00DF74F3"/>
    <w:pPr>
      <w:ind w:left="-1140"/>
    </w:pPr>
    <w:rPr>
      <w:rFonts w:ascii="Verdana" w:hAnsi="Verdana" w:cs="Arial"/>
      <w:b/>
      <w:i/>
      <w:color w:val="FF0000"/>
      <w:sz w:val="24"/>
      <w:szCs w:val="24"/>
    </w:rPr>
  </w:style>
  <w:style w:type="paragraph" w:customStyle="1" w:styleId="Spacer">
    <w:name w:val="Spacer"/>
    <w:basedOn w:val="Body"/>
    <w:rsid w:val="00DF74F3"/>
    <w:pPr>
      <w:numPr>
        <w:numId w:val="18"/>
      </w:numPr>
      <w:spacing w:before="0"/>
      <w:outlineLvl w:val="0"/>
    </w:pPr>
    <w:rPr>
      <w:sz w:val="12"/>
    </w:rPr>
  </w:style>
  <w:style w:type="paragraph" w:customStyle="1" w:styleId="CellBodyLeft">
    <w:name w:val="CellBodyLeft"/>
    <w:basedOn w:val="Body"/>
    <w:rsid w:val="00B943A3"/>
    <w:pPr>
      <w:keepLines/>
      <w:tabs>
        <w:tab w:val="left" w:pos="240"/>
        <w:tab w:val="left" w:pos="480"/>
        <w:tab w:val="left" w:pos="720"/>
        <w:tab w:val="left" w:pos="960"/>
        <w:tab w:val="left" w:pos="1200"/>
        <w:tab w:val="left" w:pos="1440"/>
        <w:tab w:val="left" w:pos="1680"/>
        <w:tab w:val="left" w:pos="1920"/>
      </w:tabs>
      <w:spacing w:before="60" w:after="60"/>
      <w:ind w:left="14" w:right="14"/>
      <w:jc w:val="left"/>
    </w:pPr>
    <w:rPr>
      <w:sz w:val="16"/>
    </w:rPr>
  </w:style>
  <w:style w:type="paragraph" w:styleId="TOAHeading">
    <w:name w:val="toa heading"/>
    <w:basedOn w:val="Normal"/>
    <w:next w:val="Normal"/>
    <w:semiHidden/>
    <w:rsid w:val="00DF74F3"/>
    <w:pPr>
      <w:spacing w:before="240" w:after="120"/>
    </w:pPr>
    <w:rPr>
      <w:b/>
      <w:caps/>
    </w:rPr>
  </w:style>
  <w:style w:type="paragraph" w:customStyle="1" w:styleId="BulletSub">
    <w:name w:val="Bullet Sub"/>
    <w:basedOn w:val="Bullet"/>
    <w:rsid w:val="00DF74F3"/>
    <w:pPr>
      <w:numPr>
        <w:numId w:val="4"/>
      </w:numPr>
      <w:tabs>
        <w:tab w:val="left" w:pos="720"/>
      </w:tabs>
      <w:spacing w:before="0"/>
    </w:pPr>
  </w:style>
  <w:style w:type="paragraph" w:styleId="DocumentMap">
    <w:name w:val="Document Map"/>
    <w:basedOn w:val="Body"/>
    <w:semiHidden/>
    <w:rsid w:val="00DF74F3"/>
    <w:pPr>
      <w:shd w:val="clear" w:color="auto" w:fill="000080"/>
    </w:pPr>
    <w:rPr>
      <w:rFonts w:ascii="Tahoma" w:hAnsi="Tahoma"/>
    </w:rPr>
  </w:style>
  <w:style w:type="paragraph" w:customStyle="1" w:styleId="Code">
    <w:name w:val="Code"/>
    <w:basedOn w:val="Body"/>
    <w:link w:val="CodeChar"/>
    <w:rsid w:val="00007757"/>
    <w:pPr>
      <w:tabs>
        <w:tab w:val="left" w:pos="864"/>
        <w:tab w:val="left" w:pos="1872"/>
        <w:tab w:val="left" w:pos="2664"/>
        <w:tab w:val="left" w:pos="3672"/>
        <w:tab w:val="left" w:pos="5760"/>
      </w:tabs>
      <w:spacing w:before="0"/>
      <w:jc w:val="left"/>
    </w:pPr>
    <w:rPr>
      <w:rFonts w:ascii="Courier" w:hAnsi="Courier"/>
      <w:sz w:val="16"/>
    </w:rPr>
  </w:style>
  <w:style w:type="paragraph" w:styleId="Header">
    <w:name w:val="header"/>
    <w:basedOn w:val="Body"/>
    <w:link w:val="HeaderChar"/>
    <w:rsid w:val="00DF74F3"/>
    <w:pPr>
      <w:tabs>
        <w:tab w:val="center" w:pos="4320"/>
        <w:tab w:val="right" w:pos="8640"/>
      </w:tabs>
      <w:spacing w:before="0"/>
    </w:pPr>
    <w:rPr>
      <w:b/>
      <w:i/>
      <w:sz w:val="18"/>
    </w:rPr>
  </w:style>
  <w:style w:type="paragraph" w:customStyle="1" w:styleId="Caution">
    <w:name w:val="Caution"/>
    <w:basedOn w:val="Body"/>
    <w:next w:val="Normal"/>
    <w:rsid w:val="00DF74F3"/>
    <w:pPr>
      <w:numPr>
        <w:numId w:val="5"/>
      </w:numPr>
      <w:tabs>
        <w:tab w:val="left" w:pos="1300"/>
      </w:tabs>
      <w:spacing w:before="260" w:line="240" w:lineRule="exact"/>
    </w:pPr>
  </w:style>
  <w:style w:type="character" w:styleId="Hyperlink">
    <w:name w:val="Hyperlink"/>
    <w:basedOn w:val="DefaultParagraphFont"/>
    <w:uiPriority w:val="99"/>
    <w:rsid w:val="00DF74F3"/>
    <w:rPr>
      <w:rFonts w:ascii="Verdana" w:hAnsi="Verdana"/>
      <w:color w:val="0071C5"/>
      <w:sz w:val="18"/>
      <w:szCs w:val="18"/>
      <w:u w:val="single"/>
    </w:rPr>
  </w:style>
  <w:style w:type="paragraph" w:customStyle="1" w:styleId="Legal">
    <w:name w:val="Legal"/>
    <w:basedOn w:val="Normal"/>
    <w:rsid w:val="00DF74F3"/>
    <w:pPr>
      <w:ind w:left="-1260"/>
    </w:pPr>
    <w:rPr>
      <w:rFonts w:cs="Arial"/>
      <w:color w:val="000000"/>
      <w:sz w:val="14"/>
      <w:szCs w:val="18"/>
    </w:rPr>
  </w:style>
  <w:style w:type="paragraph" w:customStyle="1" w:styleId="DocType">
    <w:name w:val="DocType"/>
    <w:basedOn w:val="Body"/>
    <w:rsid w:val="00DF74F3"/>
    <w:pPr>
      <w:pBdr>
        <w:bottom w:val="single" w:sz="4" w:space="1" w:color="auto"/>
      </w:pBdr>
      <w:spacing w:before="0"/>
      <w:ind w:left="-1140" w:right="-20"/>
    </w:pPr>
    <w:rPr>
      <w:b/>
      <w:color w:val="0071C5"/>
      <w:sz w:val="24"/>
    </w:rPr>
  </w:style>
  <w:style w:type="paragraph" w:customStyle="1" w:styleId="DateTitlePage">
    <w:name w:val="DateTitlePage"/>
    <w:basedOn w:val="Body"/>
    <w:rsid w:val="00DF74F3"/>
    <w:pPr>
      <w:spacing w:before="0"/>
      <w:ind w:left="-1140" w:right="580"/>
    </w:pPr>
    <w:rPr>
      <w:b/>
      <w:i/>
      <w:color w:val="0071C5"/>
      <w:sz w:val="24"/>
    </w:rPr>
  </w:style>
  <w:style w:type="paragraph" w:customStyle="1" w:styleId="HeadingTOC">
    <w:name w:val="Heading (TOC"/>
    <w:aliases w:val="RevHistory)"/>
    <w:basedOn w:val="Body"/>
    <w:next w:val="Normal"/>
    <w:rsid w:val="00DF74F3"/>
    <w:pPr>
      <w:pageBreakBefore/>
      <w:pBdr>
        <w:bottom w:val="single" w:sz="8" w:space="6" w:color="auto"/>
      </w:pBdr>
      <w:spacing w:before="480" w:after="60" w:line="580" w:lineRule="exact"/>
      <w:ind w:left="-1440"/>
    </w:pPr>
    <w:rPr>
      <w:b/>
      <w:i/>
      <w:color w:val="0071C5"/>
      <w:sz w:val="36"/>
    </w:rPr>
  </w:style>
  <w:style w:type="paragraph" w:customStyle="1" w:styleId="NotesTableNumberedList">
    <w:name w:val="NotesTable (Numbered List)"/>
    <w:basedOn w:val="Normal"/>
    <w:rsid w:val="00DF74F3"/>
    <w:pPr>
      <w:numPr>
        <w:ilvl w:val="1"/>
        <w:numId w:val="17"/>
      </w:numPr>
      <w:snapToGrid w:val="0"/>
      <w:spacing w:before="0"/>
      <w:outlineLvl w:val="1"/>
    </w:pPr>
    <w:rPr>
      <w:sz w:val="16"/>
    </w:rPr>
  </w:style>
  <w:style w:type="paragraph" w:customStyle="1" w:styleId="Note">
    <w:name w:val="Note"/>
    <w:basedOn w:val="Body"/>
    <w:next w:val="Body"/>
    <w:rsid w:val="00DF74F3"/>
    <w:pPr>
      <w:numPr>
        <w:numId w:val="15"/>
      </w:numPr>
      <w:tabs>
        <w:tab w:val="clear" w:pos="76"/>
        <w:tab w:val="left" w:pos="0"/>
      </w:tabs>
      <w:spacing w:before="260" w:line="220" w:lineRule="exact"/>
    </w:pPr>
  </w:style>
  <w:style w:type="paragraph" w:customStyle="1" w:styleId="FigureSpace">
    <w:name w:val="FigureSpace"/>
    <w:basedOn w:val="Body"/>
    <w:rsid w:val="00DF74F3"/>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DF74F3"/>
    <w:pPr>
      <w:numPr>
        <w:numId w:val="20"/>
      </w:numPr>
      <w:tabs>
        <w:tab w:val="left" w:pos="0"/>
      </w:tabs>
      <w:spacing w:before="260" w:line="220" w:lineRule="exact"/>
    </w:pPr>
  </w:style>
  <w:style w:type="paragraph" w:styleId="TableofFigures">
    <w:name w:val="table of figures"/>
    <w:basedOn w:val="Body"/>
    <w:next w:val="Normal"/>
    <w:uiPriority w:val="99"/>
    <w:rsid w:val="00DF74F3"/>
    <w:pPr>
      <w:tabs>
        <w:tab w:val="right" w:leader="dot" w:pos="7920"/>
      </w:tabs>
      <w:spacing w:before="0"/>
      <w:ind w:hanging="1440"/>
    </w:pPr>
  </w:style>
  <w:style w:type="paragraph" w:customStyle="1" w:styleId="CellBitClear">
    <w:name w:val="CellBitClear"/>
    <w:basedOn w:val="CellBodyLeft"/>
    <w:rsid w:val="00DF74F3"/>
    <w:pPr>
      <w:numPr>
        <w:numId w:val="6"/>
      </w:numPr>
      <w:tabs>
        <w:tab w:val="left" w:pos="340"/>
      </w:tabs>
      <w:spacing w:before="0" w:after="0" w:line="180" w:lineRule="exact"/>
    </w:pPr>
  </w:style>
  <w:style w:type="paragraph" w:customStyle="1" w:styleId="CellBitSet">
    <w:name w:val="CellBitSet"/>
    <w:basedOn w:val="CellBitClear"/>
    <w:rsid w:val="00DF74F3"/>
    <w:pPr>
      <w:numPr>
        <w:numId w:val="7"/>
      </w:numPr>
    </w:pPr>
  </w:style>
  <w:style w:type="paragraph" w:customStyle="1" w:styleId="zHeading1Appendix">
    <w:name w:val="zHeading_1_Appendix"/>
    <w:basedOn w:val="Heading1"/>
    <w:next w:val="Body"/>
    <w:rsid w:val="007B6F8E"/>
    <w:pPr>
      <w:numPr>
        <w:numId w:val="21"/>
      </w:numPr>
      <w:ind w:left="0" w:hanging="1440"/>
    </w:pPr>
  </w:style>
  <w:style w:type="paragraph" w:customStyle="1" w:styleId="zHeading2Appendix">
    <w:name w:val="zHeading_2_Appendix"/>
    <w:basedOn w:val="zHeading1Appendix"/>
    <w:next w:val="Body"/>
    <w:rsid w:val="007B6F8E"/>
    <w:pPr>
      <w:pageBreakBefore w:val="0"/>
      <w:numPr>
        <w:ilvl w:val="1"/>
      </w:numPr>
      <w:pBdr>
        <w:bottom w:val="none" w:sz="0" w:space="0" w:color="auto"/>
      </w:pBdr>
      <w:tabs>
        <w:tab w:val="left" w:pos="840"/>
      </w:tabs>
      <w:spacing w:before="400" w:line="340" w:lineRule="exact"/>
      <w:ind w:hanging="1440"/>
    </w:pPr>
    <w:rPr>
      <w:i/>
      <w:iCs/>
      <w:sz w:val="32"/>
    </w:rPr>
  </w:style>
  <w:style w:type="paragraph" w:customStyle="1" w:styleId="zHeading3Appendix">
    <w:name w:val="zHeading_3_Appendix"/>
    <w:basedOn w:val="zHeading1Appendix"/>
    <w:next w:val="Body"/>
    <w:rsid w:val="007B6F8E"/>
    <w:pPr>
      <w:pageBreakBefore w:val="0"/>
      <w:numPr>
        <w:ilvl w:val="2"/>
      </w:numPr>
      <w:pBdr>
        <w:bottom w:val="none" w:sz="0" w:space="0" w:color="auto"/>
      </w:pBdr>
      <w:spacing w:before="360" w:line="300" w:lineRule="exact"/>
      <w:ind w:hanging="1440"/>
    </w:pPr>
    <w:rPr>
      <w:i/>
      <w:iCs/>
      <w:sz w:val="28"/>
    </w:rPr>
  </w:style>
  <w:style w:type="paragraph" w:customStyle="1" w:styleId="ListNumberedList">
    <w:name w:val="List (Numbered_List)"/>
    <w:basedOn w:val="Normal"/>
    <w:qFormat/>
    <w:rsid w:val="00DF74F3"/>
    <w:pPr>
      <w:numPr>
        <w:numId w:val="14"/>
      </w:numPr>
      <w:tabs>
        <w:tab w:val="left" w:pos="360"/>
      </w:tabs>
      <w:spacing w:before="60"/>
    </w:pPr>
  </w:style>
  <w:style w:type="paragraph" w:customStyle="1" w:styleId="zHeading4Appendix">
    <w:name w:val="zHeading_4_Appendix"/>
    <w:basedOn w:val="zHeading1Appendix"/>
    <w:next w:val="Body"/>
    <w:rsid w:val="007B6F8E"/>
    <w:pPr>
      <w:pageBreakBefore w:val="0"/>
      <w:numPr>
        <w:ilvl w:val="3"/>
      </w:numPr>
      <w:pBdr>
        <w:bottom w:val="none" w:sz="0" w:space="0" w:color="auto"/>
      </w:pBdr>
      <w:spacing w:before="300" w:after="0" w:line="260" w:lineRule="exact"/>
      <w:ind w:hanging="1440"/>
    </w:pPr>
    <w:rPr>
      <w:i/>
      <w:iCs/>
      <w:sz w:val="24"/>
    </w:rPr>
  </w:style>
  <w:style w:type="paragraph" w:customStyle="1" w:styleId="zHeading5Appendix">
    <w:name w:val="zHeading_5_Appendix"/>
    <w:basedOn w:val="zHeading1Appendix"/>
    <w:next w:val="Body"/>
    <w:rsid w:val="007B6F8E"/>
    <w:pPr>
      <w:pageBreakBefore w:val="0"/>
      <w:numPr>
        <w:ilvl w:val="4"/>
      </w:numPr>
      <w:pBdr>
        <w:bottom w:val="none" w:sz="0" w:space="0" w:color="auto"/>
      </w:pBdr>
      <w:spacing w:before="300" w:after="100" w:line="240" w:lineRule="exact"/>
      <w:ind w:hanging="1440"/>
    </w:pPr>
    <w:rPr>
      <w:i/>
      <w:iCs/>
      <w:sz w:val="22"/>
    </w:rPr>
  </w:style>
  <w:style w:type="paragraph" w:customStyle="1" w:styleId="NotesTable">
    <w:name w:val="NotesTable"/>
    <w:basedOn w:val="NoteTable"/>
    <w:rsid w:val="00DF74F3"/>
    <w:pPr>
      <w:numPr>
        <w:numId w:val="17"/>
      </w:numPr>
    </w:pPr>
  </w:style>
  <w:style w:type="paragraph" w:customStyle="1" w:styleId="NoteTable">
    <w:name w:val="NoteTable"/>
    <w:basedOn w:val="Normal"/>
    <w:rsid w:val="00DF74F3"/>
    <w:pPr>
      <w:numPr>
        <w:numId w:val="16"/>
      </w:numPr>
      <w:spacing w:before="120"/>
      <w:outlineLvl w:val="0"/>
    </w:pPr>
    <w:rPr>
      <w:sz w:val="16"/>
    </w:rPr>
  </w:style>
  <w:style w:type="paragraph" w:customStyle="1" w:styleId="CellBodyCenter">
    <w:name w:val="CellBodyCenter"/>
    <w:basedOn w:val="CellBodyLeft"/>
    <w:rsid w:val="00DF74F3"/>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DF74F3"/>
    <w:pPr>
      <w:spacing w:before="240" w:after="240" w:line="340" w:lineRule="exact"/>
      <w:ind w:left="-1440"/>
    </w:pPr>
    <w:rPr>
      <w:b/>
      <w:noProof/>
      <w:color w:val="0071C5"/>
      <w:sz w:val="32"/>
    </w:rPr>
  </w:style>
  <w:style w:type="character" w:styleId="PageNumber">
    <w:name w:val="page number"/>
    <w:basedOn w:val="DefaultParagraphFont"/>
    <w:semiHidden/>
    <w:rsid w:val="00DF74F3"/>
  </w:style>
  <w:style w:type="character" w:customStyle="1" w:styleId="Cross-Reference">
    <w:name w:val="Cross-Reference"/>
    <w:basedOn w:val="DefaultParagraphFont"/>
    <w:rsid w:val="00DF74F3"/>
    <w:rPr>
      <w:color w:val="0071C5"/>
      <w:u w:val="single"/>
    </w:rPr>
  </w:style>
  <w:style w:type="character" w:styleId="FollowedHyperlink">
    <w:name w:val="FollowedHyperlink"/>
    <w:basedOn w:val="DefaultParagraphFont"/>
    <w:rsid w:val="00DF74F3"/>
    <w:rPr>
      <w:color w:val="800080"/>
      <w:u w:val="single"/>
    </w:rPr>
  </w:style>
  <w:style w:type="paragraph" w:customStyle="1" w:styleId="Bulletpara">
    <w:name w:val="Bullet para"/>
    <w:basedOn w:val="Bullet"/>
    <w:rsid w:val="00DF74F3"/>
    <w:pPr>
      <w:numPr>
        <w:numId w:val="0"/>
      </w:numPr>
      <w:ind w:left="360"/>
    </w:pPr>
  </w:style>
  <w:style w:type="paragraph" w:styleId="BalloonText">
    <w:name w:val="Balloon Text"/>
    <w:basedOn w:val="Normal"/>
    <w:link w:val="BalloonTextChar"/>
    <w:rsid w:val="00DF74F3"/>
    <w:pPr>
      <w:spacing w:before="0"/>
    </w:pPr>
    <w:rPr>
      <w:rFonts w:ascii="Tahoma" w:hAnsi="Tahoma" w:cs="Tahoma"/>
      <w:sz w:val="16"/>
      <w:szCs w:val="16"/>
    </w:rPr>
  </w:style>
  <w:style w:type="character" w:customStyle="1" w:styleId="BalloonTextChar">
    <w:name w:val="Balloon Text Char"/>
    <w:basedOn w:val="DefaultParagraphFont"/>
    <w:link w:val="BalloonText"/>
    <w:rsid w:val="00DF74F3"/>
    <w:rPr>
      <w:rFonts w:ascii="Tahoma" w:hAnsi="Tahoma" w:cs="Tahoma"/>
      <w:sz w:val="16"/>
      <w:szCs w:val="16"/>
    </w:rPr>
  </w:style>
  <w:style w:type="paragraph" w:styleId="BodyText">
    <w:name w:val="Body Text"/>
    <w:basedOn w:val="Normal"/>
    <w:link w:val="BodyTextChar"/>
    <w:rsid w:val="00DF74F3"/>
    <w:pPr>
      <w:spacing w:after="120"/>
    </w:pPr>
  </w:style>
  <w:style w:type="character" w:customStyle="1" w:styleId="BodyTextChar">
    <w:name w:val="Body Text Char"/>
    <w:basedOn w:val="DefaultParagraphFont"/>
    <w:link w:val="BodyText"/>
    <w:rsid w:val="00DF74F3"/>
    <w:rPr>
      <w:rFonts w:ascii="Verdana" w:hAnsi="Verdana"/>
    </w:rPr>
  </w:style>
  <w:style w:type="character" w:styleId="Emphasis">
    <w:name w:val="Emphasis"/>
    <w:rsid w:val="00DF74F3"/>
    <w:rPr>
      <w:rFonts w:ascii="Verdana" w:hAnsi="Verdana"/>
      <w:i/>
      <w:iCs/>
    </w:rPr>
  </w:style>
  <w:style w:type="paragraph" w:customStyle="1" w:styleId="ExecSummary">
    <w:name w:val="Exec Summary"/>
    <w:basedOn w:val="BodyText"/>
    <w:rsid w:val="00DF74F3"/>
    <w:pPr>
      <w:spacing w:before="120" w:line="360" w:lineRule="auto"/>
    </w:pPr>
    <w:rPr>
      <w:rFonts w:eastAsia="Arial Unicode MS" w:cs="Arial"/>
      <w:sz w:val="21"/>
    </w:rPr>
  </w:style>
  <w:style w:type="paragraph" w:customStyle="1" w:styleId="ExecSummaryBullet">
    <w:name w:val="Exec Summary Bullet"/>
    <w:basedOn w:val="Normal"/>
    <w:rsid w:val="00DF74F3"/>
    <w:pPr>
      <w:numPr>
        <w:numId w:val="10"/>
      </w:numPr>
      <w:spacing w:before="0" w:after="180" w:line="360" w:lineRule="auto"/>
    </w:pPr>
    <w:rPr>
      <w:rFonts w:cs="Arial"/>
    </w:rPr>
  </w:style>
  <w:style w:type="paragraph" w:customStyle="1" w:styleId="ExecSummaryPull-Quote">
    <w:name w:val="Exec Summary Pull-Quote"/>
    <w:basedOn w:val="ExecSummary"/>
    <w:rsid w:val="00DF74F3"/>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link w:val="Heading8"/>
    <w:rsid w:val="0039759B"/>
    <w:rPr>
      <w:rFonts w:ascii="Verdana" w:hAnsi="Verdana"/>
      <w:b/>
      <w:color w:val="0071C5"/>
      <w:sz w:val="24"/>
    </w:rPr>
  </w:style>
  <w:style w:type="paragraph" w:customStyle="1" w:styleId="TableorFigureNote">
    <w:name w:val="Table or Figure Note"/>
    <w:basedOn w:val="BodyText"/>
    <w:rsid w:val="00DF74F3"/>
    <w:pPr>
      <w:spacing w:before="60" w:after="240"/>
      <w:ind w:left="1530" w:hanging="144"/>
    </w:pPr>
    <w:rPr>
      <w:rFonts w:eastAsia="Arial Unicode MS" w:cs="Arial"/>
      <w:sz w:val="16"/>
      <w:szCs w:val="18"/>
    </w:rPr>
  </w:style>
  <w:style w:type="paragraph" w:customStyle="1" w:styleId="AcronymHeading">
    <w:name w:val="Acronym Heading"/>
    <w:basedOn w:val="Normal"/>
    <w:rsid w:val="00DF74F3"/>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eastAsia="Arial Unicode MS" w:cs="Arial"/>
      <w:b/>
      <w:sz w:val="24"/>
      <w:szCs w:val="28"/>
    </w:rPr>
  </w:style>
  <w:style w:type="paragraph" w:customStyle="1" w:styleId="Acronyms">
    <w:name w:val="Acronyms"/>
    <w:basedOn w:val="BodyText"/>
    <w:link w:val="AcronymsChar"/>
    <w:rsid w:val="00DF74F3"/>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DF74F3"/>
    <w:rPr>
      <w:rFonts w:ascii="Verdana" w:eastAsia="Arial Unicode MS" w:hAnsi="Verdana" w:cs="Arial"/>
      <w:sz w:val="18"/>
      <w:szCs w:val="18"/>
    </w:rPr>
  </w:style>
  <w:style w:type="paragraph" w:customStyle="1" w:styleId="Disclaimer">
    <w:name w:val="Disclaimer"/>
    <w:basedOn w:val="Normal"/>
    <w:rsid w:val="00DF74F3"/>
    <w:pPr>
      <w:autoSpaceDE w:val="0"/>
      <w:autoSpaceDN w:val="0"/>
      <w:adjustRightInd w:val="0"/>
      <w:spacing w:before="0" w:after="120" w:line="240" w:lineRule="exact"/>
      <w:ind w:right="-360"/>
    </w:pPr>
    <w:rPr>
      <w:rFonts w:cs="Arial"/>
      <w:sz w:val="16"/>
      <w:szCs w:val="14"/>
    </w:rPr>
  </w:style>
  <w:style w:type="character" w:styleId="IntenseEmphasis">
    <w:name w:val="Intense Emphasis"/>
    <w:basedOn w:val="DefaultParagraphFont"/>
    <w:uiPriority w:val="21"/>
    <w:rsid w:val="00DF74F3"/>
    <w:rPr>
      <w:b/>
      <w:bCs/>
      <w:i/>
      <w:iCs/>
      <w:color w:val="4F81BD" w:themeColor="accent1"/>
    </w:rPr>
  </w:style>
  <w:style w:type="paragraph" w:styleId="ListParagraph">
    <w:name w:val="List Paragraph"/>
    <w:aliases w:val="List - Number"/>
    <w:basedOn w:val="Normal"/>
    <w:uiPriority w:val="34"/>
    <w:rsid w:val="00DF74F3"/>
    <w:pPr>
      <w:ind w:left="720"/>
      <w:contextualSpacing/>
    </w:pPr>
  </w:style>
  <w:style w:type="paragraph" w:styleId="TOCHeading">
    <w:name w:val="TOC Heading"/>
    <w:basedOn w:val="Heading1"/>
    <w:next w:val="Normal"/>
    <w:uiPriority w:val="39"/>
    <w:semiHidden/>
    <w:unhideWhenUsed/>
    <w:qFormat/>
    <w:rsid w:val="00DF74F3"/>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color w:val="365F91" w:themeColor="accent1" w:themeShade="BF"/>
      <w:sz w:val="28"/>
      <w:szCs w:val="28"/>
      <w:lang w:eastAsia="ja-JP"/>
    </w:rPr>
  </w:style>
  <w:style w:type="paragraph" w:customStyle="1" w:styleId="DocSubTitle">
    <w:name w:val="DocSubTitle"/>
    <w:basedOn w:val="Normal"/>
    <w:link w:val="DocSubTitleChar"/>
    <w:uiPriority w:val="1"/>
    <w:rsid w:val="003D5A2C"/>
    <w:pPr>
      <w:widowControl w:val="0"/>
      <w:autoSpaceDE w:val="0"/>
      <w:autoSpaceDN w:val="0"/>
      <w:spacing w:before="86"/>
      <w:ind w:left="-1138"/>
    </w:pPr>
    <w:rPr>
      <w:rFonts w:eastAsia="Verdana" w:cs="Verdana"/>
      <w:b/>
      <w:color w:val="0071C5"/>
      <w:sz w:val="32"/>
      <w:szCs w:val="22"/>
      <w:lang w:bidi="en-US"/>
    </w:rPr>
  </w:style>
  <w:style w:type="character" w:customStyle="1" w:styleId="DocTitleChar">
    <w:name w:val="DocTitle Char"/>
    <w:basedOn w:val="DefaultParagraphFont"/>
    <w:link w:val="DocTitle"/>
    <w:uiPriority w:val="1"/>
    <w:rsid w:val="00DF74F3"/>
    <w:rPr>
      <w:rFonts w:ascii="Verdana" w:hAnsi="Verdana"/>
      <w:b/>
      <w:color w:val="0071C5"/>
      <w:sz w:val="44"/>
    </w:rPr>
  </w:style>
  <w:style w:type="character" w:customStyle="1" w:styleId="DocSubTitleChar">
    <w:name w:val="DocSubTitle Char"/>
    <w:basedOn w:val="DefaultParagraphFont"/>
    <w:link w:val="DocSubTitle"/>
    <w:uiPriority w:val="1"/>
    <w:rsid w:val="003D5A2C"/>
    <w:rPr>
      <w:rFonts w:ascii="Verdana" w:eastAsia="Verdana" w:hAnsi="Verdana" w:cs="Verdana"/>
      <w:b/>
      <w:color w:val="0071C5"/>
      <w:sz w:val="32"/>
      <w:szCs w:val="22"/>
      <w:lang w:bidi="en-US"/>
    </w:rPr>
  </w:style>
  <w:style w:type="paragraph" w:customStyle="1" w:styleId="CodeSample">
    <w:name w:val="CodeSample"/>
    <w:basedOn w:val="Code"/>
    <w:link w:val="CodeSampleChar"/>
    <w:qFormat/>
    <w:rsid w:val="0013557C"/>
    <w:pPr>
      <w:shd w:val="clear" w:color="auto" w:fill="F2F2F2" w:themeFill="background1" w:themeFillShade="F2"/>
    </w:pPr>
  </w:style>
  <w:style w:type="character" w:customStyle="1" w:styleId="BodyChar">
    <w:name w:val="Body Char"/>
    <w:basedOn w:val="DefaultParagraphFont"/>
    <w:link w:val="Body"/>
    <w:rsid w:val="00DF74F3"/>
    <w:rPr>
      <w:rFonts w:ascii="Verdana" w:hAnsi="Verdana"/>
      <w:color w:val="000000"/>
    </w:rPr>
  </w:style>
  <w:style w:type="character" w:customStyle="1" w:styleId="CodeChar">
    <w:name w:val="Code Char"/>
    <w:basedOn w:val="BodyChar"/>
    <w:link w:val="Code"/>
    <w:rsid w:val="00007757"/>
    <w:rPr>
      <w:rFonts w:ascii="Courier" w:hAnsi="Courier"/>
      <w:color w:val="000000"/>
      <w:sz w:val="16"/>
    </w:rPr>
  </w:style>
  <w:style w:type="character" w:customStyle="1" w:styleId="CodeSampleChar">
    <w:name w:val="CodeSample Char"/>
    <w:basedOn w:val="CodeChar"/>
    <w:link w:val="CodeSample"/>
    <w:rsid w:val="0013557C"/>
    <w:rPr>
      <w:rFonts w:ascii="Courier" w:hAnsi="Courier"/>
      <w:color w:val="000000"/>
      <w:sz w:val="16"/>
      <w:shd w:val="clear" w:color="auto" w:fill="F2F2F2" w:themeFill="background1" w:themeFillShade="F2"/>
    </w:rPr>
  </w:style>
  <w:style w:type="table" w:styleId="TableGridLight">
    <w:name w:val="Grid Table Light"/>
    <w:basedOn w:val="TableNormal"/>
    <w:uiPriority w:val="40"/>
    <w:rsid w:val="00CA5DC0"/>
    <w:rPr>
      <w:rFonts w:ascii="Verdana" w:hAnsi="Verdana"/>
      <w:sz w:val="1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29" w:type="dxa"/>
        <w:right w:w="29" w:type="dxa"/>
      </w:tblCellMar>
    </w:tblPr>
    <w:trPr>
      <w:cantSplit/>
    </w:trPr>
    <w:tcPr>
      <w:vAlign w:val="center"/>
    </w:tcPr>
    <w:tblStylePr w:type="firstRow">
      <w:pPr>
        <w:jc w:val="center"/>
      </w:pPr>
      <w:rPr>
        <w:b/>
        <w:color w:val="0071C5"/>
      </w:rPr>
    </w:tblStylePr>
  </w:style>
  <w:style w:type="table" w:styleId="TableGrid">
    <w:name w:val="Table Grid"/>
    <w:basedOn w:val="TableNormal"/>
    <w:rsid w:val="00DF7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 Style"/>
    <w:rsid w:val="00DF74F3"/>
    <w:pPr>
      <w:spacing w:before="60" w:after="60"/>
      <w:jc w:val="center"/>
    </w:pPr>
    <w:rPr>
      <w:rFonts w:ascii="Verdana" w:hAnsi="Verdana"/>
      <w:sz w:val="16"/>
    </w:rPr>
  </w:style>
  <w:style w:type="numbering" w:customStyle="1" w:styleId="Heading2Bullet">
    <w:name w:val="Heading 2 Bullet"/>
    <w:basedOn w:val="NoList"/>
    <w:rsid w:val="00DF74F3"/>
    <w:pPr>
      <w:numPr>
        <w:numId w:val="11"/>
      </w:numPr>
    </w:pPr>
  </w:style>
  <w:style w:type="numbering" w:customStyle="1" w:styleId="Heading3Bullet">
    <w:name w:val="Heading 3 Bullet"/>
    <w:basedOn w:val="NoList"/>
    <w:rsid w:val="00DF74F3"/>
    <w:pPr>
      <w:numPr>
        <w:numId w:val="12"/>
      </w:numPr>
    </w:pPr>
  </w:style>
  <w:style w:type="paragraph" w:customStyle="1" w:styleId="TableLabel">
    <w:name w:val="Table Label"/>
    <w:basedOn w:val="Normal"/>
    <w:rsid w:val="00DF74F3"/>
    <w:pPr>
      <w:numPr>
        <w:numId w:val="19"/>
      </w:numPr>
      <w:suppressAutoHyphens/>
      <w:spacing w:before="120" w:after="120" w:line="360" w:lineRule="auto"/>
      <w:jc w:val="center"/>
    </w:pPr>
    <w:rPr>
      <w:rFonts w:ascii="Arial" w:hAnsi="Arial"/>
    </w:rPr>
  </w:style>
  <w:style w:type="character" w:styleId="PlaceholderText">
    <w:name w:val="Placeholder Text"/>
    <w:basedOn w:val="DefaultParagraphFont"/>
    <w:uiPriority w:val="99"/>
    <w:semiHidden/>
    <w:rsid w:val="00DF74F3"/>
    <w:rPr>
      <w:color w:val="808080"/>
    </w:rPr>
  </w:style>
  <w:style w:type="character" w:customStyle="1" w:styleId="Heading1Char">
    <w:name w:val="Heading 1 Char"/>
    <w:basedOn w:val="DefaultParagraphFont"/>
    <w:link w:val="Heading1"/>
    <w:rsid w:val="00FC177B"/>
    <w:rPr>
      <w:rFonts w:ascii="Verdana" w:hAnsi="Verdana"/>
      <w:b/>
      <w:color w:val="0071C5"/>
      <w:sz w:val="36"/>
    </w:rPr>
  </w:style>
  <w:style w:type="character" w:customStyle="1" w:styleId="Heading5Char">
    <w:name w:val="Heading 5 Char"/>
    <w:basedOn w:val="DefaultParagraphFont"/>
    <w:link w:val="Heading5"/>
    <w:rsid w:val="00DF74F3"/>
    <w:rPr>
      <w:rFonts w:ascii="Verdana" w:hAnsi="Verdana"/>
      <w:b/>
      <w:color w:val="0071C5"/>
    </w:rPr>
  </w:style>
  <w:style w:type="character" w:customStyle="1" w:styleId="Heading3Char">
    <w:name w:val="Heading 3 Char"/>
    <w:basedOn w:val="DefaultParagraphFont"/>
    <w:link w:val="Heading3"/>
    <w:rsid w:val="0039759B"/>
    <w:rPr>
      <w:rFonts w:ascii="Verdana" w:hAnsi="Verdana"/>
      <w:b/>
      <w:color w:val="0071C5"/>
      <w:sz w:val="24"/>
    </w:rPr>
  </w:style>
  <w:style w:type="character" w:customStyle="1" w:styleId="Heading2Char">
    <w:name w:val="Heading 2 Char"/>
    <w:basedOn w:val="DefaultParagraphFont"/>
    <w:link w:val="Heading2"/>
    <w:uiPriority w:val="9"/>
    <w:rsid w:val="00DF74F3"/>
    <w:rPr>
      <w:rFonts w:ascii="Verdana" w:hAnsi="Verdana"/>
      <w:b/>
      <w:color w:val="0071C5"/>
      <w:sz w:val="28"/>
    </w:rPr>
  </w:style>
  <w:style w:type="character" w:customStyle="1" w:styleId="Heading4Char">
    <w:name w:val="Heading 4 Char"/>
    <w:basedOn w:val="DefaultParagraphFont"/>
    <w:link w:val="Heading4"/>
    <w:rsid w:val="00DF74F3"/>
    <w:rPr>
      <w:rFonts w:ascii="Verdana" w:hAnsi="Verdana"/>
      <w:b/>
      <w:color w:val="0071C5"/>
      <w:sz w:val="22"/>
    </w:rPr>
  </w:style>
  <w:style w:type="character" w:customStyle="1" w:styleId="HeaderChar">
    <w:name w:val="Header Char"/>
    <w:basedOn w:val="DefaultParagraphFont"/>
    <w:link w:val="Header"/>
    <w:rsid w:val="00DF74F3"/>
    <w:rPr>
      <w:rFonts w:ascii="Verdana" w:hAnsi="Verdana"/>
      <w:b/>
      <w:i/>
      <w:color w:val="000000"/>
      <w:sz w:val="18"/>
    </w:rPr>
  </w:style>
  <w:style w:type="paragraph" w:customStyle="1" w:styleId="Rule">
    <w:name w:val="Rule"/>
    <w:basedOn w:val="Normal"/>
    <w:next w:val="NotesTable"/>
    <w:rsid w:val="00245F40"/>
    <w:pPr>
      <w:numPr>
        <w:numId w:val="23"/>
      </w:numPr>
      <w:spacing w:before="120"/>
      <w:outlineLvl w:val="0"/>
    </w:pPr>
    <w:rPr>
      <w:sz w:val="16"/>
    </w:rPr>
  </w:style>
  <w:style w:type="character" w:customStyle="1" w:styleId="version">
    <w:name w:val="version"/>
    <w:basedOn w:val="DefaultParagraphFont"/>
    <w:uiPriority w:val="1"/>
    <w:rsid w:val="00F55232"/>
    <w:rPr>
      <w:b/>
    </w:rPr>
  </w:style>
  <w:style w:type="character" w:customStyle="1" w:styleId="Date1">
    <w:name w:val="Date1"/>
    <w:basedOn w:val="DefaultParagraphFont"/>
    <w:uiPriority w:val="1"/>
    <w:rsid w:val="000A01CA"/>
    <w:rPr>
      <w:b/>
    </w:rPr>
  </w:style>
  <w:style w:type="character" w:styleId="CommentReference">
    <w:name w:val="annotation reference"/>
    <w:basedOn w:val="DefaultParagraphFont"/>
    <w:semiHidden/>
    <w:unhideWhenUsed/>
    <w:rsid w:val="003F1207"/>
    <w:rPr>
      <w:sz w:val="16"/>
      <w:szCs w:val="16"/>
    </w:rPr>
  </w:style>
  <w:style w:type="paragraph" w:styleId="CommentText">
    <w:name w:val="annotation text"/>
    <w:basedOn w:val="Normal"/>
    <w:link w:val="CommentTextChar"/>
    <w:semiHidden/>
    <w:unhideWhenUsed/>
    <w:rsid w:val="003F1207"/>
  </w:style>
  <w:style w:type="character" w:customStyle="1" w:styleId="CommentTextChar">
    <w:name w:val="Comment Text Char"/>
    <w:basedOn w:val="DefaultParagraphFont"/>
    <w:link w:val="CommentText"/>
    <w:semiHidden/>
    <w:rsid w:val="003F1207"/>
    <w:rPr>
      <w:rFonts w:ascii="Verdana" w:hAnsi="Verdana"/>
    </w:rPr>
  </w:style>
  <w:style w:type="paragraph" w:styleId="CommentSubject">
    <w:name w:val="annotation subject"/>
    <w:basedOn w:val="CommentText"/>
    <w:next w:val="CommentText"/>
    <w:link w:val="CommentSubjectChar"/>
    <w:semiHidden/>
    <w:unhideWhenUsed/>
    <w:rsid w:val="003F1207"/>
    <w:rPr>
      <w:b/>
      <w:bCs/>
    </w:rPr>
  </w:style>
  <w:style w:type="character" w:customStyle="1" w:styleId="CommentSubjectChar">
    <w:name w:val="Comment Subject Char"/>
    <w:basedOn w:val="CommentTextChar"/>
    <w:link w:val="CommentSubject"/>
    <w:semiHidden/>
    <w:rsid w:val="003F1207"/>
    <w:rPr>
      <w:rFonts w:ascii="Verdana" w:hAnsi="Verdana"/>
      <w:b/>
      <w:bCs/>
    </w:rPr>
  </w:style>
  <w:style w:type="character" w:styleId="UnresolvedMention">
    <w:name w:val="Unresolved Mention"/>
    <w:basedOn w:val="DefaultParagraphFont"/>
    <w:uiPriority w:val="99"/>
    <w:semiHidden/>
    <w:unhideWhenUsed/>
    <w:rsid w:val="00D5004A"/>
    <w:rPr>
      <w:color w:val="605E5C"/>
      <w:shd w:val="clear" w:color="auto" w:fill="E1DFDD"/>
    </w:rPr>
  </w:style>
  <w:style w:type="character" w:customStyle="1" w:styleId="a-size-large">
    <w:name w:val="a-size-large"/>
    <w:basedOn w:val="DefaultParagraphFont"/>
    <w:rsid w:val="00A50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331824">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ww.intel.com/content/www/us/en/programmable/support/training/course/ouwintro.html"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amazon.com/gp/product/B07GD2BWPY/ref=ppx_yo_dt_b_asin_title_o03_s00?ie=UTF8&amp;psc=1"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amazon.com/gp/product/B07QL6V4WP/ref=ppx_yo_dt_b_asin_title_o06_s00?ie=UTF8&amp;psc=1"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yperlink" Target="https://www.terasic.com.tw/cgi-bin/page/archive.pl?Language=English&amp;CategoryNo=218&amp;No=1021&amp;PartNo=4" TargetMode="External"/><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www.terasic.com.tw/cgi-bin/page/archive.pl?Language=English&amp;No=1021" TargetMode="Externa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github.com/intel/FPGA-Devcloud/blob/master/main/QuickStartGuides/TestYourKnowledge/TestYourKnowledge_KnightRiderRotaryEncoder/KnightRider_RotaryEncoder.zip" TargetMode="External"/><Relationship Id="rId27" Type="http://schemas.openxmlformats.org/officeDocument/2006/relationships/image" Target="media/image9.jpeg"/><Relationship Id="rId30" Type="http://schemas.openxmlformats.org/officeDocument/2006/relationships/header" Target="header5.xml"/><Relationship Id="rId35"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0.emf"/></Relationships>
</file>

<file path=word/_rels/header7.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arn\OneDrive%20-%20Intel%20Corporation\Documents\Rojan%20Projects\TYK%20Edits\doc_template_DONT_ED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678AEA37094F8F9F022B1835C33680"/>
        <w:category>
          <w:name w:val="General"/>
          <w:gallery w:val="placeholder"/>
        </w:category>
        <w:types>
          <w:type w:val="bbPlcHdr"/>
        </w:types>
        <w:behaviors>
          <w:behavior w:val="content"/>
        </w:behaviors>
        <w:guid w:val="{385AA038-BD35-4E7C-8929-482BFEAEFA70}"/>
      </w:docPartPr>
      <w:docPartBody>
        <w:p w:rsidR="000448E8" w:rsidRDefault="00BA1894">
          <w:pPr>
            <w:pStyle w:val="AB678AEA37094F8F9F022B1835C33680"/>
          </w:pPr>
          <w:r w:rsidRPr="004E1499">
            <w:rPr>
              <w:rStyle w:val="PlaceholderText"/>
            </w:rPr>
            <w:t>Click or tap here to enter text.</w:t>
          </w:r>
        </w:p>
      </w:docPartBody>
    </w:docPart>
    <w:docPart>
      <w:docPartPr>
        <w:name w:val="629A73DFAA6F41748F9869BC63ECD5FC"/>
        <w:category>
          <w:name w:val="General"/>
          <w:gallery w:val="placeholder"/>
        </w:category>
        <w:types>
          <w:type w:val="bbPlcHdr"/>
        </w:types>
        <w:behaviors>
          <w:behavior w:val="content"/>
        </w:behaviors>
        <w:guid w:val="{175F5708-CB0D-43BF-A2A2-8818846818B8}"/>
      </w:docPartPr>
      <w:docPartBody>
        <w:p w:rsidR="000448E8" w:rsidRDefault="00BA1894">
          <w:pPr>
            <w:pStyle w:val="629A73DFAA6F41748F9869BC63ECD5FC"/>
          </w:pPr>
          <w:r w:rsidRPr="00E8301D">
            <w:rPr>
              <w:sz w:val="20"/>
            </w:rPr>
            <w:t>Choose an item.</w:t>
          </w:r>
        </w:p>
      </w:docPartBody>
    </w:docPart>
    <w:docPart>
      <w:docPartPr>
        <w:name w:val="6CB9E5AF28854797ACF3FA836BA61B43"/>
        <w:category>
          <w:name w:val="General"/>
          <w:gallery w:val="placeholder"/>
        </w:category>
        <w:types>
          <w:type w:val="bbPlcHdr"/>
        </w:types>
        <w:behaviors>
          <w:behavior w:val="content"/>
        </w:behaviors>
        <w:guid w:val="{48D14564-35C4-4B0C-8012-19CC731E4585}"/>
      </w:docPartPr>
      <w:docPartBody>
        <w:p w:rsidR="000448E8" w:rsidRDefault="007A731A" w:rsidP="007A731A">
          <w:pPr>
            <w:pStyle w:val="6CB9E5AF28854797ACF3FA836BA61B43"/>
          </w:pPr>
          <w:r w:rsidRPr="00E8301D">
            <w:rPr>
              <w:sz w:val="20"/>
            </w:rPr>
            <w:t>Choose an item.</w:t>
          </w:r>
        </w:p>
      </w:docPartBody>
    </w:docPart>
    <w:docPart>
      <w:docPartPr>
        <w:name w:val="E31A515AD8FB4409BCBB9C3B07FEF107"/>
        <w:category>
          <w:name w:val="General"/>
          <w:gallery w:val="placeholder"/>
        </w:category>
        <w:types>
          <w:type w:val="bbPlcHdr"/>
        </w:types>
        <w:behaviors>
          <w:behavior w:val="content"/>
        </w:behaviors>
        <w:guid w:val="{55D03D90-4DAC-4A82-A686-E27CEF79DD94}"/>
      </w:docPartPr>
      <w:docPartBody>
        <w:p w:rsidR="000448E8" w:rsidRDefault="007A731A" w:rsidP="007A731A">
          <w:pPr>
            <w:pStyle w:val="E31A515AD8FB4409BCBB9C3B07FEF107"/>
          </w:pPr>
          <w:r w:rsidRPr="00E8301D">
            <w:rPr>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1A"/>
    <w:rsid w:val="000448E8"/>
    <w:rsid w:val="007A731A"/>
    <w:rsid w:val="00BA1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678AEA37094F8F9F022B1835C33680">
    <w:name w:val="AB678AEA37094F8F9F022B1835C33680"/>
  </w:style>
  <w:style w:type="paragraph" w:customStyle="1" w:styleId="629A73DFAA6F41748F9869BC63ECD5FC">
    <w:name w:val="629A73DFAA6F41748F9869BC63ECD5FC"/>
  </w:style>
  <w:style w:type="paragraph" w:customStyle="1" w:styleId="6CB9E5AF28854797ACF3FA836BA61B43">
    <w:name w:val="6CB9E5AF28854797ACF3FA836BA61B43"/>
    <w:rsid w:val="007A731A"/>
  </w:style>
  <w:style w:type="paragraph" w:customStyle="1" w:styleId="E31A515AD8FB4409BCBB9C3B07FEF107">
    <w:name w:val="E31A515AD8FB4409BCBB9C3B07FEF107"/>
    <w:rsid w:val="007A73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48c1f0f-36b8-43e9-88e5-8f72adfe03a7"/>
    <p5b59f4ba2264af386889b9e090ce8b4 xmlns="748c1f0f-36b8-43e9-88e5-8f72adfe03a7">
      <Terms xmlns="http://schemas.microsoft.com/office/infopath/2007/PartnerControls"/>
    </p5b59f4ba2264af386889b9e090ce8b4>
  </documentManagement>
</p:properties>
</file>

<file path=customXml/item2.xml><?xml version="1.0" encoding="utf-8"?>
<?mso-contentType ?>
<SharedContentType xmlns="Microsoft.SharePoint.Taxonomy.ContentTypeSync" SourceId="b2fd7923-39df-40b1-bcec-a4d906d8b0f0"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2588FFEB589454A863B22E49C2A0080" ma:contentTypeVersion="11" ma:contentTypeDescription="Create a new document." ma:contentTypeScope="" ma:versionID="56750fc820ca81e665fdc1b83351c132">
  <xsd:schema xmlns:xsd="http://www.w3.org/2001/XMLSchema" xmlns:xs="http://www.w3.org/2001/XMLSchema" xmlns:p="http://schemas.microsoft.com/office/2006/metadata/properties" xmlns:ns2="748c1f0f-36b8-43e9-88e5-8f72adfe03a7" xmlns:ns3="c7a65517-f7be-4165-a9c3-34debae03af9" targetNamespace="http://schemas.microsoft.com/office/2006/metadata/properties" ma:root="true" ma:fieldsID="4475c7b5f6770d71e1be6ebfbfd98581" ns2:_="" ns3:_="">
    <xsd:import namespace="748c1f0f-36b8-43e9-88e5-8f72adfe03a7"/>
    <xsd:import namespace="c7a65517-f7be-4165-a9c3-34debae03af9"/>
    <xsd:element name="properties">
      <xsd:complexType>
        <xsd:sequence>
          <xsd:element name="documentManagement">
            <xsd:complexType>
              <xsd:all>
                <xsd:element ref="ns2:TaxCatchAll" minOccurs="0"/>
                <xsd:element ref="ns2:TaxCatchAllLabel" minOccurs="0"/>
                <xsd:element ref="ns2:p5b59f4ba2264af386889b9e090ce8b4"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c1f0f-36b8-43e9-88e5-8f72adfe03a7" elementFormDefault="qualified">
    <xsd:import namespace="http://schemas.microsoft.com/office/2006/documentManagement/types"/>
    <xsd:import namespace="http://schemas.microsoft.com/office/infopath/2007/PartnerControls"/>
    <xsd:element name="TaxCatchAll" ma:index="3" nillable="true" ma:displayName="Taxonomy Catch All Column" ma:description="" ma:hidden="true" ma:list="{b08d0663-0e45-4d17-9394-db7f18959ef8}" ma:internalName="TaxCatchAll" ma:showField="CatchAllData" ma:web="748c1f0f-36b8-43e9-88e5-8f72adfe03a7">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b08d0663-0e45-4d17-9394-db7f18959ef8}" ma:internalName="TaxCatchAllLabel" ma:readOnly="true" ma:showField="CatchAllDataLabel" ma:web="748c1f0f-36b8-43e9-88e5-8f72adfe03a7">
      <xsd:complexType>
        <xsd:complexContent>
          <xsd:extension base="dms:MultiChoiceLookup">
            <xsd:sequence>
              <xsd:element name="Value" type="dms:Lookup" maxOccurs="unbounded" minOccurs="0" nillable="true"/>
            </xsd:sequence>
          </xsd:extension>
        </xsd:complexContent>
      </xsd:complexType>
    </xsd:element>
    <xsd:element name="p5b59f4ba2264af386889b9e090ce8b4" ma:index="11" nillable="true" ma:taxonomy="true" ma:internalName="p5b59f4ba2264af386889b9e090ce8b4" ma:taxonomyFieldName="CTPClassification" ma:displayName="CTPClassification" ma:default="" ma:fieldId="{95b59f4b-a226-4af3-8688-9b9e090ce8b4}" ma:sspId="b2fd7923-39df-40b1-bcec-a4d906d8b0f0" ma:termSetId="3a1971e1-eaf7-42dd-be35-db4e74500b9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7a65517-f7be-4165-a9c3-34debae03af9"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D40CA-5D39-451B-AD1A-5D60D0B75417}">
  <ds:schemaRefs>
    <ds:schemaRef ds:uri="http://schemas.microsoft.com/office/2006/metadata/properties"/>
    <ds:schemaRef ds:uri="http://schemas.microsoft.com/office/infopath/2007/PartnerControls"/>
    <ds:schemaRef ds:uri="748c1f0f-36b8-43e9-88e5-8f72adfe03a7"/>
  </ds:schemaRefs>
</ds:datastoreItem>
</file>

<file path=customXml/itemProps2.xml><?xml version="1.0" encoding="utf-8"?>
<ds:datastoreItem xmlns:ds="http://schemas.openxmlformats.org/officeDocument/2006/customXml" ds:itemID="{9C8B82E0-5991-488E-AF54-1019E986B8C9}">
  <ds:schemaRefs>
    <ds:schemaRef ds:uri="Microsoft.SharePoint.Taxonomy.ContentTypeSync"/>
  </ds:schemaRefs>
</ds:datastoreItem>
</file>

<file path=customXml/itemProps3.xml><?xml version="1.0" encoding="utf-8"?>
<ds:datastoreItem xmlns:ds="http://schemas.openxmlformats.org/officeDocument/2006/customXml" ds:itemID="{5F018BB1-3530-436E-AD34-0164402EB3E4}">
  <ds:schemaRefs>
    <ds:schemaRef ds:uri="http://schemas.microsoft.com/sharepoint/v3/contenttype/forms"/>
  </ds:schemaRefs>
</ds:datastoreItem>
</file>

<file path=customXml/itemProps4.xml><?xml version="1.0" encoding="utf-8"?>
<ds:datastoreItem xmlns:ds="http://schemas.openxmlformats.org/officeDocument/2006/customXml" ds:itemID="{A27F0491-9BE0-4AB0-B041-92F28C109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c1f0f-36b8-43e9-88e5-8f72adfe03a7"/>
    <ds:schemaRef ds:uri="c7a65517-f7be-4165-a9c3-34debae03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015CC5-D31A-47A0-8792-EACCE272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doc_template_DONT_EDIT.dotx</Template>
  <TotalTime>1</TotalTime>
  <Pages>10</Pages>
  <Words>1503</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ntm</Company>
  <LinksUpToDate>false</LinksUpToDate>
  <CharactersWithSpaces>11197</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UG-ABC</dc:subject>
  <dc:creator>Karn, Rojan</dc:creator>
  <cp:keywords>CTPClassification=CTP_IC:VisualMarkings=, CTPClassification=CTP_IC, CTPClassification=CTP_NT</cp:keywords>
  <dc:description>UG-093</dc:description>
  <cp:lastModifiedBy>Karn, Rojan</cp:lastModifiedBy>
  <cp:revision>3</cp:revision>
  <cp:lastPrinted>2006-03-09T19:28:00Z</cp:lastPrinted>
  <dcterms:created xsi:type="dcterms:W3CDTF">2021-07-09T20:07:00Z</dcterms:created>
  <dcterms:modified xsi:type="dcterms:W3CDTF">2021-07-09T20:08:00Z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0x01010082588FFEB589454A863B22E49C2A0080</vt:lpwstr>
  </property>
  <property fmtid="{D5CDD505-2E9C-101B-9397-08002B2CF9AE}" pid="3" name="TitusGUID">
    <vt:lpwstr>01d51bce-a448-42e8-a701-d72087e08fd3</vt:lpwstr>
  </property>
  <property fmtid="{D5CDD505-2E9C-101B-9397-08002B2CF9AE}" pid="4" name="CTP_BU">
    <vt:lpwstr>NA</vt:lpwstr>
  </property>
  <property fmtid="{D5CDD505-2E9C-101B-9397-08002B2CF9AE}" pid="5" name="CTP_TimeStamp">
    <vt:lpwstr>2020-02-19 20:02:13Z</vt:lpwstr>
  </property>
  <property fmtid="{D5CDD505-2E9C-101B-9397-08002B2CF9AE}" pid="6" name="Jive_VersionGuid">
    <vt:lpwstr>109bcb3f-03db-40d2-9660-44ce3b384630</vt:lpwstr>
  </property>
  <property fmtid="{D5CDD505-2E9C-101B-9397-08002B2CF9AE}" pid="7" name="Offisync_UniqueId">
    <vt:lpwstr>2145661</vt:lpwstr>
  </property>
  <property fmtid="{D5CDD505-2E9C-101B-9397-08002B2CF9AE}" pid="8" name="Offisync_ServerID">
    <vt:lpwstr>d001a694-7c66-4352-b53b-895ffdce369f</vt:lpwstr>
  </property>
  <property fmtid="{D5CDD505-2E9C-101B-9397-08002B2CF9AE}" pid="9" name="Offisync_UpdateToken">
    <vt:lpwstr>3</vt:lpwstr>
  </property>
  <property fmtid="{D5CDD505-2E9C-101B-9397-08002B2CF9AE}" pid="10" name="Offisync_ProviderInitializationData">
    <vt:lpwstr>https://soco.intel.com</vt:lpwstr>
  </property>
  <property fmtid="{D5CDD505-2E9C-101B-9397-08002B2CF9AE}" pid="11" name="Jive_LatestUserAccountName">
    <vt:lpwstr>dustycla</vt:lpwstr>
  </property>
  <property fmtid="{D5CDD505-2E9C-101B-9397-08002B2CF9AE}" pid="12" name="TaxKeyword">
    <vt:lpwstr>59;#CTPClassification=CTP_IC|3f63233c-e410-469b-919c-3d388342730f;#58;#CTPClassification=CTP_IC:VisualMarkings=|d6b836dd-f81f-4188-a965-be6c1b57c24a</vt:lpwstr>
  </property>
  <property fmtid="{D5CDD505-2E9C-101B-9397-08002B2CF9AE}" pid="13" name="CTP_IDSID">
    <vt:lpwstr>NA</vt:lpwstr>
  </property>
  <property fmtid="{D5CDD505-2E9C-101B-9397-08002B2CF9AE}" pid="14" name="CTP_WWID">
    <vt:lpwstr>NA</vt:lpwstr>
  </property>
  <property fmtid="{D5CDD505-2E9C-101B-9397-08002B2CF9AE}" pid="15" name="CTPClassification">
    <vt:lpwstr/>
  </property>
</Properties>
</file>